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8F73" w14:textId="6117B5AB" w:rsidR="00CC2599" w:rsidRPr="00A35AAC" w:rsidRDefault="009E25F3">
      <w:pPr>
        <w:rPr>
          <w:rFonts w:ascii="Times New Roman" w:hAnsi="Times New Roman" w:cs="Times New Roman"/>
          <w:b/>
          <w:bCs/>
          <w:sz w:val="32"/>
          <w:szCs w:val="32"/>
        </w:rPr>
      </w:pPr>
      <w:r>
        <w:rPr>
          <w:rFonts w:ascii="Times New Roman" w:hAnsi="Times New Roman" w:cs="Times New Roman"/>
          <w:b/>
          <w:bCs/>
          <w:sz w:val="32"/>
          <w:szCs w:val="32"/>
        </w:rPr>
        <w:t>L</w:t>
      </w:r>
      <w:r w:rsidR="00CC2599" w:rsidRPr="00A35AAC">
        <w:rPr>
          <w:rFonts w:ascii="Times New Roman" w:hAnsi="Times New Roman" w:cs="Times New Roman"/>
          <w:b/>
          <w:bCs/>
          <w:sz w:val="32"/>
          <w:szCs w:val="32"/>
        </w:rPr>
        <w:t xml:space="preserve">earning hard quantum distributions with generative </w:t>
      </w:r>
      <w:r w:rsidR="00545C64">
        <w:rPr>
          <w:rFonts w:ascii="Times New Roman" w:hAnsi="Times New Roman" w:cs="Times New Roman"/>
          <w:b/>
          <w:bCs/>
          <w:sz w:val="32"/>
          <w:szCs w:val="32"/>
        </w:rPr>
        <w:t>neural networks</w:t>
      </w:r>
    </w:p>
    <w:p w14:paraId="380086A5" w14:textId="77777777" w:rsidR="00CC2599" w:rsidRDefault="00CC2599">
      <w:pPr>
        <w:rPr>
          <w:rFonts w:ascii="Times New Roman" w:hAnsi="Times New Roman" w:cs="Times New Roman"/>
          <w:sz w:val="24"/>
          <w:szCs w:val="24"/>
        </w:rPr>
      </w:pPr>
    </w:p>
    <w:p w14:paraId="4D1173AD" w14:textId="3A4053BA" w:rsidR="00FF673B" w:rsidRPr="00FF673B" w:rsidRDefault="00FF673B">
      <w:pPr>
        <w:rPr>
          <w:rFonts w:ascii="Times New Roman" w:hAnsi="Times New Roman" w:cs="Times New Roman"/>
          <w:b/>
          <w:bCs/>
          <w:sz w:val="28"/>
          <w:szCs w:val="28"/>
        </w:rPr>
      </w:pPr>
      <w:r w:rsidRPr="00FF673B">
        <w:rPr>
          <w:rFonts w:ascii="Times New Roman" w:hAnsi="Times New Roman" w:cs="Times New Roman"/>
          <w:b/>
          <w:bCs/>
          <w:sz w:val="28"/>
          <w:szCs w:val="28"/>
        </w:rPr>
        <w:t>Abstract</w:t>
      </w:r>
    </w:p>
    <w:p w14:paraId="27F2B2AD" w14:textId="38E9C90A" w:rsidR="00FF673B" w:rsidRPr="00A25994" w:rsidRDefault="008F1B9B" w:rsidP="00FF673B">
      <w:pPr>
        <w:pStyle w:val="BodyText"/>
        <w:ind w:firstLine="0"/>
        <w:jc w:val="left"/>
        <w:rPr>
          <w:color w:val="000000"/>
          <w:sz w:val="24"/>
          <w:szCs w:val="24"/>
          <w:lang w:val="en-US"/>
        </w:rPr>
      </w:pPr>
      <w:r>
        <w:rPr>
          <w:color w:val="000000"/>
          <w:sz w:val="24"/>
          <w:szCs w:val="24"/>
          <w:lang w:val="en-US"/>
        </w:rPr>
        <w:t xml:space="preserve">Quantum computing has the potential to revolutionize </w:t>
      </w:r>
      <w:r w:rsidR="00F5001A">
        <w:rPr>
          <w:color w:val="000000"/>
          <w:sz w:val="24"/>
          <w:szCs w:val="24"/>
          <w:lang w:val="en-US"/>
        </w:rPr>
        <w:t>numerous aspects of science and engineering in the future</w:t>
      </w:r>
      <w:r w:rsidR="00C827B9">
        <w:rPr>
          <w:color w:val="000000"/>
          <w:sz w:val="24"/>
          <w:szCs w:val="24"/>
          <w:lang w:val="en-US"/>
        </w:rPr>
        <w:t>. H</w:t>
      </w:r>
      <w:r w:rsidR="00F5001A">
        <w:rPr>
          <w:color w:val="000000"/>
          <w:sz w:val="24"/>
          <w:szCs w:val="24"/>
          <w:lang w:val="en-US"/>
        </w:rPr>
        <w:t xml:space="preserve">owever, building robust quantum computers involves enormous technological challenges. </w:t>
      </w:r>
      <w:ins w:id="0" w:author="Ying Zhao" w:date="2024-03-26T21:50:00Z">
        <w:r w:rsidR="0073493E">
          <w:rPr>
            <w:color w:val="000000"/>
            <w:sz w:val="24"/>
            <w:szCs w:val="24"/>
            <w:lang w:val="en-US"/>
          </w:rPr>
          <w:t>Researchers have developed a nu</w:t>
        </w:r>
      </w:ins>
      <w:ins w:id="1" w:author="Ying Zhao" w:date="2024-03-26T21:51:00Z">
        <w:r w:rsidR="0073493E">
          <w:rPr>
            <w:color w:val="000000"/>
            <w:sz w:val="24"/>
            <w:szCs w:val="24"/>
            <w:lang w:val="en-US"/>
          </w:rPr>
          <w:t xml:space="preserve">mber of classical simulation algorithms for problems in many body physics. The most notable are machine learning algorithms. </w:t>
        </w:r>
      </w:ins>
      <w:r w:rsidR="00F5001A">
        <w:rPr>
          <w:color w:val="000000"/>
          <w:sz w:val="24"/>
          <w:szCs w:val="24"/>
          <w:lang w:val="en-US"/>
        </w:rPr>
        <w:t xml:space="preserve">In recent years, </w:t>
      </w:r>
      <w:ins w:id="2" w:author="Ying Zhao" w:date="2024-03-26T21:52:00Z">
        <w:r w:rsidR="0073493E">
          <w:rPr>
            <w:color w:val="000000"/>
            <w:sz w:val="24"/>
            <w:szCs w:val="24"/>
            <w:lang w:val="en-US"/>
          </w:rPr>
          <w:t>there have been attemp</w:t>
        </w:r>
      </w:ins>
      <w:ins w:id="3" w:author="Ying Zhao" w:date="2024-03-26T21:53:00Z">
        <w:r w:rsidR="0073493E">
          <w:rPr>
            <w:color w:val="000000"/>
            <w:sz w:val="24"/>
            <w:szCs w:val="24"/>
            <w:lang w:val="en-US"/>
          </w:rPr>
          <w:t xml:space="preserve">ts on tasks to exhibit quantum advantage over classical computers. </w:t>
        </w:r>
      </w:ins>
      <w:ins w:id="4" w:author="Ying Zhao" w:date="2024-03-26T21:54:00Z">
        <w:r w:rsidR="008F1A24">
          <w:rPr>
            <w:color w:val="000000"/>
            <w:sz w:val="24"/>
            <w:szCs w:val="24"/>
            <w:lang w:val="en-US"/>
          </w:rPr>
          <w:t xml:space="preserve">There are also attempts to close the gaps, </w:t>
        </w:r>
      </w:ins>
      <w:r w:rsidR="00F5001A">
        <w:rPr>
          <w:color w:val="000000"/>
          <w:sz w:val="24"/>
          <w:szCs w:val="24"/>
          <w:lang w:val="en-US"/>
        </w:rPr>
        <w:t xml:space="preserve">various research has been devoted to simulating states of many-body quantum systems using classical computers, especially by employing machine learning algorithms. In this paper, </w:t>
      </w:r>
      <w:ins w:id="5" w:author="Ying Zhao" w:date="2024-03-26T21:54:00Z">
        <w:r w:rsidR="008F1A24">
          <w:rPr>
            <w:color w:val="000000"/>
            <w:sz w:val="24"/>
            <w:szCs w:val="24"/>
            <w:lang w:val="en-US"/>
          </w:rPr>
          <w:t xml:space="preserve">we contribute to the development of these toolkits </w:t>
        </w:r>
      </w:ins>
      <w:ins w:id="6" w:author="Ying Zhao" w:date="2024-03-26T21:55:00Z">
        <w:r w:rsidR="008F1A24">
          <w:rPr>
            <w:color w:val="000000"/>
            <w:sz w:val="24"/>
            <w:szCs w:val="24"/>
            <w:lang w:val="en-US"/>
          </w:rPr>
          <w:t xml:space="preserve">by studying the power of VAE and normalizing flows can represent the distributions generated by quantum computing. </w:t>
        </w:r>
      </w:ins>
      <w:r w:rsidR="00F5001A">
        <w:rPr>
          <w:color w:val="000000"/>
          <w:sz w:val="24"/>
          <w:szCs w:val="24"/>
          <w:lang w:val="en-US"/>
        </w:rPr>
        <w:t xml:space="preserve">we follow and expand </w:t>
      </w:r>
      <w:r w:rsidR="00C82335">
        <w:rPr>
          <w:color w:val="000000"/>
          <w:sz w:val="24"/>
          <w:szCs w:val="24"/>
          <w:lang w:val="en-US"/>
        </w:rPr>
        <w:t>this approach</w:t>
      </w:r>
      <w:r w:rsidR="004E7A16">
        <w:rPr>
          <w:color w:val="000000"/>
          <w:sz w:val="24"/>
          <w:szCs w:val="24"/>
          <w:lang w:val="en-US"/>
        </w:rPr>
        <w:t xml:space="preserve"> </w:t>
      </w:r>
      <w:r w:rsidR="00F5001A">
        <w:rPr>
          <w:color w:val="000000"/>
          <w:sz w:val="24"/>
          <w:szCs w:val="24"/>
          <w:lang w:val="en-US"/>
        </w:rPr>
        <w:t>by employing deep generative neural networks, including variational autoencoders and normalizing flow</w:t>
      </w:r>
      <w:r w:rsidR="004E7A16">
        <w:rPr>
          <w:color w:val="000000"/>
          <w:sz w:val="24"/>
          <w:szCs w:val="24"/>
          <w:lang w:val="en-US"/>
        </w:rPr>
        <w:t>s, to study different types of hard quantum distributions.</w:t>
      </w:r>
      <w:r w:rsidR="00A25994">
        <w:rPr>
          <w:color w:val="000000"/>
          <w:sz w:val="24"/>
          <w:szCs w:val="24"/>
          <w:lang w:val="en-US"/>
        </w:rPr>
        <w:t xml:space="preserve"> Our results show that these modern generative networks are only </w:t>
      </w:r>
      <w:r w:rsidR="00A25994" w:rsidRPr="0093298B">
        <w:rPr>
          <w:sz w:val="24"/>
          <w:szCs w:val="24"/>
        </w:rPr>
        <w:t xml:space="preserve">capable of capturing partial features of </w:t>
      </w:r>
      <w:r w:rsidR="00A25994">
        <w:rPr>
          <w:sz w:val="24"/>
          <w:szCs w:val="24"/>
          <w:lang w:val="en-US"/>
        </w:rPr>
        <w:t>the hard</w:t>
      </w:r>
      <w:r w:rsidR="00A25994" w:rsidRPr="0093298B">
        <w:rPr>
          <w:sz w:val="24"/>
          <w:szCs w:val="24"/>
        </w:rPr>
        <w:t xml:space="preserve"> quantum distributions</w:t>
      </w:r>
      <w:r w:rsidR="005542D7">
        <w:rPr>
          <w:sz w:val="24"/>
          <w:szCs w:val="24"/>
          <w:lang w:val="en-US"/>
        </w:rPr>
        <w:t xml:space="preserve">, which might be </w:t>
      </w:r>
      <w:r w:rsidR="00DF766D">
        <w:rPr>
          <w:sz w:val="24"/>
          <w:szCs w:val="24"/>
          <w:lang w:val="en-US"/>
        </w:rPr>
        <w:t xml:space="preserve">due to </w:t>
      </w:r>
      <w:r w:rsidR="005542D7">
        <w:rPr>
          <w:sz w:val="24"/>
          <w:szCs w:val="24"/>
          <w:lang w:val="en-US"/>
        </w:rPr>
        <w:t xml:space="preserve">the inherent limitation for classical algorithms when </w:t>
      </w:r>
      <w:r w:rsidR="005542D7" w:rsidRPr="0093298B">
        <w:rPr>
          <w:sz w:val="24"/>
          <w:szCs w:val="24"/>
        </w:rPr>
        <w:t>encountering the complex quantum states with exponential growing Hilbert space</w:t>
      </w:r>
      <w:r w:rsidR="005542D7">
        <w:rPr>
          <w:sz w:val="24"/>
          <w:szCs w:val="24"/>
          <w:lang w:val="en-US"/>
        </w:rPr>
        <w:t>. The results also show that v</w:t>
      </w:r>
      <w:r w:rsidR="00A25994">
        <w:rPr>
          <w:sz w:val="24"/>
          <w:szCs w:val="24"/>
          <w:lang w:val="en-US"/>
        </w:rPr>
        <w:t xml:space="preserve">ariational autoencoders perform slight better than normalizing flows for </w:t>
      </w:r>
      <w:r w:rsidR="008A3200">
        <w:rPr>
          <w:sz w:val="24"/>
          <w:szCs w:val="24"/>
          <w:lang w:val="en-US"/>
        </w:rPr>
        <w:t>many</w:t>
      </w:r>
      <w:r w:rsidR="00A25994">
        <w:rPr>
          <w:sz w:val="24"/>
          <w:szCs w:val="24"/>
          <w:lang w:val="en-US"/>
        </w:rPr>
        <w:t xml:space="preserve"> cases</w:t>
      </w:r>
      <w:r w:rsidR="007408B2">
        <w:rPr>
          <w:sz w:val="24"/>
          <w:szCs w:val="24"/>
          <w:lang w:val="en-US"/>
        </w:rPr>
        <w:t>, and c</w:t>
      </w:r>
      <w:r w:rsidR="00A25994">
        <w:rPr>
          <w:sz w:val="24"/>
          <w:szCs w:val="24"/>
          <w:lang w:val="en-US"/>
        </w:rPr>
        <w:t xml:space="preserve">omplimentary strength between </w:t>
      </w:r>
      <w:r w:rsidR="004B6757">
        <w:rPr>
          <w:sz w:val="24"/>
          <w:szCs w:val="24"/>
          <w:lang w:val="en-US"/>
        </w:rPr>
        <w:t xml:space="preserve">the </w:t>
      </w:r>
      <w:proofErr w:type="spellStart"/>
      <w:r w:rsidR="00A25994">
        <w:rPr>
          <w:sz w:val="24"/>
          <w:szCs w:val="24"/>
          <w:lang w:val="en-US"/>
        </w:rPr>
        <w:t>expressibility</w:t>
      </w:r>
      <w:proofErr w:type="spellEnd"/>
      <w:r w:rsidR="00A25994">
        <w:rPr>
          <w:sz w:val="24"/>
          <w:szCs w:val="24"/>
          <w:lang w:val="en-US"/>
        </w:rPr>
        <w:t xml:space="preserve"> of variational autoencoders and normalizing flows are observed and worth further exploration.</w:t>
      </w:r>
    </w:p>
    <w:p w14:paraId="262FDCA1" w14:textId="77777777" w:rsidR="00FF673B" w:rsidRPr="009F39BF" w:rsidRDefault="00FF673B">
      <w:pPr>
        <w:rPr>
          <w:rFonts w:ascii="Times New Roman" w:hAnsi="Times New Roman" w:cs="Times New Roman"/>
          <w:sz w:val="24"/>
          <w:szCs w:val="24"/>
        </w:rPr>
      </w:pPr>
    </w:p>
    <w:p w14:paraId="0A0AD6E5" w14:textId="69CC0439" w:rsidR="003B1FFE" w:rsidRPr="009F39BF" w:rsidRDefault="003B1FFE" w:rsidP="00395CC4">
      <w:pPr>
        <w:pStyle w:val="Heading1"/>
        <w:numPr>
          <w:ilvl w:val="0"/>
          <w:numId w:val="2"/>
        </w:numPr>
        <w:jc w:val="left"/>
        <w:rPr>
          <w:b/>
          <w:bCs/>
          <w:sz w:val="24"/>
          <w:szCs w:val="24"/>
        </w:rPr>
      </w:pPr>
      <w:r w:rsidRPr="009F39BF">
        <w:rPr>
          <w:b/>
          <w:bCs/>
          <w:sz w:val="24"/>
          <w:szCs w:val="24"/>
        </w:rPr>
        <w:t>Introduction</w:t>
      </w:r>
      <w:r w:rsidR="00D11269">
        <w:rPr>
          <w:b/>
          <w:bCs/>
          <w:sz w:val="24"/>
          <w:szCs w:val="24"/>
        </w:rPr>
        <w:t xml:space="preserve"> </w:t>
      </w:r>
      <w:del w:id="7" w:author="Ying Zhao" w:date="2024-03-26T22:01:00Z">
        <w:r w:rsidR="00D11269" w:rsidDel="004655FD">
          <w:rPr>
            <w:b/>
            <w:bCs/>
            <w:sz w:val="24"/>
            <w:szCs w:val="24"/>
          </w:rPr>
          <w:delText>to Quantum Computing</w:delText>
        </w:r>
      </w:del>
    </w:p>
    <w:p w14:paraId="6CB9FCC9" w14:textId="77777777" w:rsidR="00395CC4" w:rsidRDefault="00395CC4" w:rsidP="003B1FFE">
      <w:pPr>
        <w:pStyle w:val="BodyText"/>
        <w:ind w:firstLine="0"/>
        <w:jc w:val="left"/>
        <w:rPr>
          <w:color w:val="000000"/>
          <w:sz w:val="24"/>
          <w:szCs w:val="24"/>
          <w:lang w:val="en-US"/>
        </w:rPr>
      </w:pPr>
    </w:p>
    <w:p w14:paraId="1D82055C" w14:textId="77777777" w:rsidR="00FA542A" w:rsidRPr="00F44945" w:rsidRDefault="00FA542A" w:rsidP="00FA542A">
      <w:pPr>
        <w:pStyle w:val="BodyText"/>
        <w:ind w:firstLine="0"/>
        <w:jc w:val="left"/>
        <w:rPr>
          <w:color w:val="FF0000"/>
          <w:sz w:val="24"/>
          <w:szCs w:val="24"/>
          <w:lang w:val="en-GB"/>
        </w:rPr>
      </w:pPr>
      <w:r>
        <w:rPr>
          <w:color w:val="FF0000"/>
          <w:sz w:val="24"/>
          <w:szCs w:val="24"/>
          <w:lang w:val="en-GB"/>
        </w:rPr>
        <w:t xml:space="preserve">Add ~2 paragraphs of intro and context and move last 3 para of this section here. </w:t>
      </w:r>
    </w:p>
    <w:p w14:paraId="5CDB24DA" w14:textId="47416D24" w:rsidR="00F14D8E" w:rsidRDefault="00FF673B" w:rsidP="003B1FFE">
      <w:pPr>
        <w:pStyle w:val="BodyText"/>
        <w:ind w:firstLine="0"/>
        <w:jc w:val="left"/>
        <w:rPr>
          <w:color w:val="000000"/>
          <w:sz w:val="24"/>
          <w:szCs w:val="24"/>
          <w:lang w:val="en-US"/>
        </w:rPr>
      </w:pPr>
      <w:r>
        <w:rPr>
          <w:color w:val="000000"/>
          <w:sz w:val="24"/>
          <w:szCs w:val="24"/>
          <w:lang w:val="en-US"/>
        </w:rPr>
        <w:t xml:space="preserve">We have </w:t>
      </w:r>
      <w:r w:rsidR="00395CC4">
        <w:rPr>
          <w:color w:val="000000"/>
          <w:sz w:val="24"/>
          <w:szCs w:val="24"/>
          <w:lang w:val="en-US"/>
        </w:rPr>
        <w:t>seen</w:t>
      </w:r>
      <w:r w:rsidR="008B72D1">
        <w:rPr>
          <w:color w:val="000000"/>
          <w:sz w:val="24"/>
          <w:szCs w:val="24"/>
          <w:lang w:val="en-US"/>
        </w:rPr>
        <w:t xml:space="preserve"> rapid </w:t>
      </w:r>
      <w:r w:rsidR="003B1FFE" w:rsidRPr="009F39BF">
        <w:rPr>
          <w:color w:val="000000"/>
          <w:sz w:val="24"/>
          <w:szCs w:val="24"/>
        </w:rPr>
        <w:t>development</w:t>
      </w:r>
      <w:r w:rsidR="0024157A">
        <w:rPr>
          <w:color w:val="000000"/>
          <w:sz w:val="24"/>
          <w:szCs w:val="24"/>
          <w:lang w:val="en-US"/>
        </w:rPr>
        <w:t>s</w:t>
      </w:r>
      <w:r w:rsidR="003B1FFE" w:rsidRPr="009F39BF">
        <w:rPr>
          <w:color w:val="000000"/>
          <w:sz w:val="24"/>
          <w:szCs w:val="24"/>
        </w:rPr>
        <w:t xml:space="preserve"> of quantum computing </w:t>
      </w:r>
      <w:r w:rsidR="008B72D1">
        <w:rPr>
          <w:color w:val="000000"/>
          <w:sz w:val="24"/>
          <w:szCs w:val="24"/>
          <w:lang w:val="en-US"/>
        </w:rPr>
        <w:t>since</w:t>
      </w:r>
      <w:r w:rsidR="003B1FFE" w:rsidRPr="009F39BF">
        <w:rPr>
          <w:color w:val="000000"/>
          <w:sz w:val="24"/>
          <w:szCs w:val="24"/>
        </w:rPr>
        <w:t xml:space="preserve"> </w:t>
      </w:r>
      <w:r w:rsidR="00FA542A">
        <w:rPr>
          <w:color w:val="000000"/>
          <w:sz w:val="24"/>
          <w:szCs w:val="24"/>
          <w:lang w:val="en-US"/>
        </w:rPr>
        <w:t xml:space="preserve">Richard Feynman proposed the idea in </w:t>
      </w:r>
      <w:r w:rsidR="003B1FFE" w:rsidRPr="009F39BF">
        <w:rPr>
          <w:color w:val="000000"/>
          <w:sz w:val="24"/>
          <w:szCs w:val="24"/>
        </w:rPr>
        <w:t>the</w:t>
      </w:r>
      <w:r w:rsidR="00FA542A">
        <w:rPr>
          <w:color w:val="000000"/>
          <w:sz w:val="24"/>
          <w:szCs w:val="24"/>
          <w:lang w:val="en-US"/>
        </w:rPr>
        <w:t xml:space="preserve"> early </w:t>
      </w:r>
      <w:r w:rsidR="003B1FFE" w:rsidRPr="009F39BF">
        <w:rPr>
          <w:color w:val="000000"/>
          <w:sz w:val="24"/>
          <w:szCs w:val="24"/>
        </w:rPr>
        <w:t>1980s</w:t>
      </w:r>
      <w:r w:rsidR="00411214">
        <w:rPr>
          <w:color w:val="000000"/>
          <w:sz w:val="24"/>
          <w:szCs w:val="24"/>
          <w:lang w:val="en-US"/>
        </w:rPr>
        <w:t xml:space="preserve"> </w:t>
      </w:r>
      <w:sdt>
        <w:sdtPr>
          <w:rPr>
            <w:color w:val="000000"/>
            <w:sz w:val="24"/>
            <w:szCs w:val="24"/>
            <w:lang w:val="en-US"/>
          </w:rPr>
          <w:id w:val="1115641536"/>
          <w:citation/>
        </w:sdtPr>
        <w:sdtContent>
          <w:r w:rsidR="00411214">
            <w:rPr>
              <w:color w:val="000000"/>
              <w:sz w:val="24"/>
              <w:szCs w:val="24"/>
              <w:lang w:val="en-US"/>
            </w:rPr>
            <w:fldChar w:fldCharType="begin"/>
          </w:r>
          <w:r w:rsidR="00411214">
            <w:rPr>
              <w:color w:val="000000"/>
              <w:sz w:val="24"/>
              <w:szCs w:val="24"/>
              <w:lang w:val="en-US"/>
            </w:rPr>
            <w:instrText xml:space="preserve"> CITATION Fey82 \l 1033 </w:instrText>
          </w:r>
          <w:r w:rsidR="00411214">
            <w:rPr>
              <w:color w:val="000000"/>
              <w:sz w:val="24"/>
              <w:szCs w:val="24"/>
              <w:lang w:val="en-US"/>
            </w:rPr>
            <w:fldChar w:fldCharType="separate"/>
          </w:r>
          <w:r w:rsidR="005E5101" w:rsidRPr="005E5101">
            <w:rPr>
              <w:noProof/>
              <w:color w:val="000000"/>
              <w:sz w:val="24"/>
              <w:szCs w:val="24"/>
              <w:lang w:val="en-US"/>
            </w:rPr>
            <w:t>[1]</w:t>
          </w:r>
          <w:r w:rsidR="00411214">
            <w:rPr>
              <w:color w:val="000000"/>
              <w:sz w:val="24"/>
              <w:szCs w:val="24"/>
              <w:lang w:val="en-US"/>
            </w:rPr>
            <w:fldChar w:fldCharType="end"/>
          </w:r>
        </w:sdtContent>
      </w:sdt>
      <w:r w:rsidR="00F14D8E">
        <w:rPr>
          <w:color w:val="000000"/>
          <w:sz w:val="24"/>
          <w:szCs w:val="24"/>
          <w:lang w:val="en-US"/>
        </w:rPr>
        <w:t xml:space="preserve">. As a groundbreaking interdisciplinary research field </w:t>
      </w:r>
      <w:r w:rsidR="000A153F">
        <w:rPr>
          <w:color w:val="000000"/>
          <w:sz w:val="24"/>
          <w:szCs w:val="24"/>
          <w:lang w:val="en-US"/>
        </w:rPr>
        <w:t>spanning</w:t>
      </w:r>
      <w:r w:rsidR="00F14D8E">
        <w:rPr>
          <w:color w:val="000000"/>
          <w:sz w:val="24"/>
          <w:szCs w:val="24"/>
          <w:lang w:val="en-US"/>
        </w:rPr>
        <w:t xml:space="preserve"> </w:t>
      </w:r>
      <w:r w:rsidR="008C2613">
        <w:rPr>
          <w:color w:val="000000"/>
          <w:sz w:val="24"/>
          <w:szCs w:val="24"/>
          <w:lang w:val="en-US"/>
        </w:rPr>
        <w:t xml:space="preserve">mathematics, </w:t>
      </w:r>
      <w:r w:rsidR="00F14D8E">
        <w:rPr>
          <w:color w:val="000000"/>
          <w:sz w:val="24"/>
          <w:szCs w:val="24"/>
          <w:lang w:val="en-US"/>
        </w:rPr>
        <w:t>physics, computer science and engineer</w:t>
      </w:r>
      <w:r w:rsidR="00FA542A">
        <w:rPr>
          <w:color w:val="000000"/>
          <w:sz w:val="24"/>
          <w:szCs w:val="24"/>
          <w:lang w:val="en-US"/>
        </w:rPr>
        <w:t>ing</w:t>
      </w:r>
      <w:r w:rsidR="00F14D8E">
        <w:rPr>
          <w:color w:val="000000"/>
          <w:sz w:val="24"/>
          <w:szCs w:val="24"/>
          <w:lang w:val="en-US"/>
        </w:rPr>
        <w:t xml:space="preserve">, </w:t>
      </w:r>
      <w:r w:rsidR="00FA542A">
        <w:rPr>
          <w:color w:val="000000"/>
          <w:sz w:val="24"/>
          <w:szCs w:val="24"/>
          <w:lang w:val="en-US"/>
        </w:rPr>
        <w:t>quantum computing is</w:t>
      </w:r>
      <w:r w:rsidR="00F14D8E">
        <w:rPr>
          <w:color w:val="000000"/>
          <w:sz w:val="24"/>
          <w:szCs w:val="24"/>
          <w:lang w:val="en-US"/>
        </w:rPr>
        <w:t xml:space="preserve"> poised </w:t>
      </w:r>
      <w:r w:rsidR="00B13880">
        <w:rPr>
          <w:color w:val="000000"/>
          <w:sz w:val="24"/>
          <w:szCs w:val="24"/>
          <w:lang w:val="en-US"/>
        </w:rPr>
        <w:t xml:space="preserve">to </w:t>
      </w:r>
      <w:r w:rsidR="00F14D8E">
        <w:rPr>
          <w:color w:val="000000"/>
          <w:sz w:val="24"/>
          <w:szCs w:val="24"/>
          <w:lang w:val="en-US"/>
        </w:rPr>
        <w:t>shape our technological future.</w:t>
      </w:r>
    </w:p>
    <w:p w14:paraId="0791C422" w14:textId="0D61C952" w:rsidR="000F370F" w:rsidRDefault="000A3F68" w:rsidP="003B1FFE">
      <w:pPr>
        <w:pStyle w:val="BodyText"/>
        <w:ind w:firstLine="0"/>
        <w:jc w:val="left"/>
        <w:rPr>
          <w:color w:val="000000"/>
          <w:sz w:val="24"/>
          <w:szCs w:val="24"/>
        </w:rPr>
      </w:pPr>
      <w:r>
        <w:rPr>
          <w:color w:val="000000"/>
          <w:sz w:val="24"/>
          <w:szCs w:val="24"/>
          <w:lang w:val="en-US"/>
        </w:rPr>
        <w:t>Potentializing to transform almost everything in our life before long, q</w:t>
      </w:r>
      <w:r w:rsidR="00F14D8E">
        <w:rPr>
          <w:color w:val="000000"/>
          <w:sz w:val="24"/>
          <w:szCs w:val="24"/>
          <w:lang w:val="en-US"/>
        </w:rPr>
        <w:t xml:space="preserve">uantum computing is on the brink to revolutionize numerous domains, including </w:t>
      </w:r>
      <w:r w:rsidR="000F370F">
        <w:rPr>
          <w:color w:val="000000"/>
          <w:sz w:val="24"/>
          <w:szCs w:val="24"/>
          <w:lang w:val="en-US"/>
        </w:rPr>
        <w:t>cryptography and cybersecurity</w:t>
      </w:r>
      <w:r w:rsidR="00F14D8E">
        <w:rPr>
          <w:color w:val="000000"/>
          <w:sz w:val="24"/>
          <w:szCs w:val="24"/>
          <w:lang w:val="en-US"/>
        </w:rPr>
        <w:t>, pharmaceutical</w:t>
      </w:r>
      <w:r w:rsidR="000F370F">
        <w:rPr>
          <w:color w:val="000000"/>
          <w:sz w:val="24"/>
          <w:szCs w:val="24"/>
          <w:lang w:val="en-US"/>
        </w:rPr>
        <w:t xml:space="preserve"> research</w:t>
      </w:r>
      <w:r w:rsidR="00F14D8E">
        <w:rPr>
          <w:color w:val="000000"/>
          <w:sz w:val="24"/>
          <w:szCs w:val="24"/>
          <w:lang w:val="en-US"/>
        </w:rPr>
        <w:t>, material sciences, artificial intelligence, and many more.</w:t>
      </w:r>
      <w:r w:rsidR="00FA542A">
        <w:rPr>
          <w:color w:val="000000"/>
          <w:sz w:val="24"/>
          <w:szCs w:val="24"/>
          <w:lang w:val="en-US"/>
        </w:rPr>
        <w:t xml:space="preserve"> Tech giants, including IBM, Google, Alibaba, and many others, are racing to break through and dominate this space</w:t>
      </w:r>
      <w:ins w:id="8" w:author="Ying Zhao" w:date="2024-03-26T21:56:00Z">
        <w:r w:rsidR="00247681">
          <w:rPr>
            <w:color w:val="000000"/>
            <w:sz w:val="24"/>
            <w:szCs w:val="24"/>
            <w:lang w:val="en-US"/>
          </w:rPr>
          <w:t xml:space="preserve"> [add </w:t>
        </w:r>
      </w:ins>
      <w:ins w:id="9" w:author="Ying Zhao" w:date="2024-03-26T21:57:00Z">
        <w:r w:rsidR="00DD15B9">
          <w:rPr>
            <w:color w:val="000000"/>
            <w:sz w:val="24"/>
            <w:szCs w:val="24"/>
            <w:lang w:val="en-US"/>
          </w:rPr>
          <w:t xml:space="preserve">4-6 </w:t>
        </w:r>
      </w:ins>
      <w:ins w:id="10" w:author="Ying Zhao" w:date="2024-03-26T21:56:00Z">
        <w:r w:rsidR="00247681">
          <w:rPr>
            <w:color w:val="000000"/>
            <w:sz w:val="24"/>
            <w:szCs w:val="24"/>
            <w:lang w:val="en-US"/>
          </w:rPr>
          <w:t>references]</w:t>
        </w:r>
      </w:ins>
      <w:del w:id="11" w:author="Ying Zhao" w:date="2024-03-26T21:56:00Z">
        <w:r w:rsidR="00FA542A" w:rsidDel="00247681">
          <w:rPr>
            <w:color w:val="000000"/>
            <w:sz w:val="24"/>
            <w:szCs w:val="24"/>
            <w:lang w:val="en-US"/>
          </w:rPr>
          <w:delText>.</w:delText>
        </w:r>
      </w:del>
    </w:p>
    <w:p w14:paraId="76B83869" w14:textId="76DBDE8F" w:rsidR="000F370F" w:rsidRDefault="000F370F" w:rsidP="000F370F">
      <w:pPr>
        <w:rPr>
          <w:rFonts w:ascii="Times New Roman" w:hAnsi="Times New Roman" w:cs="Times New Roman"/>
          <w:sz w:val="24"/>
          <w:szCs w:val="24"/>
        </w:rPr>
      </w:pPr>
      <w:r>
        <w:rPr>
          <w:rFonts w:ascii="Times New Roman" w:hAnsi="Times New Roman" w:cs="Times New Roman"/>
          <w:sz w:val="24"/>
          <w:szCs w:val="24"/>
        </w:rPr>
        <w:t>However, building quantum computers involves immense technological challenges: quantum states are intrinsically more fragile and can lose their coherence easily. Over the past couple of decades, experimentalists have constructed small scale quantum computers of various types, includ</w:t>
      </w:r>
      <w:r w:rsidR="00DE3BFC">
        <w:rPr>
          <w:rFonts w:ascii="Times New Roman" w:hAnsi="Times New Roman" w:cs="Times New Roman"/>
          <w:sz w:val="24"/>
          <w:szCs w:val="24"/>
        </w:rPr>
        <w:t>ing</w:t>
      </w:r>
      <w:r>
        <w:rPr>
          <w:rFonts w:ascii="Times New Roman" w:hAnsi="Times New Roman" w:cs="Times New Roman"/>
          <w:sz w:val="24"/>
          <w:szCs w:val="24"/>
        </w:rPr>
        <w:t xml:space="preserve"> superconductors or trapped ions. Even though tremendous efforts have been invested to develop the much-desired quantum computing technology, the ultimate “holy grail” of scalable quantum computer available for regular users is still far from practically feasible. </w:t>
      </w:r>
      <w:r>
        <w:rPr>
          <w:rFonts w:ascii="Times New Roman" w:hAnsi="Times New Roman" w:cs="Times New Roman"/>
          <w:sz w:val="24"/>
          <w:szCs w:val="24"/>
        </w:rPr>
        <w:lastRenderedPageBreak/>
        <w:t>Therefore, a natural question arises, how well can we represent and simulate quantum states using classical computers?</w:t>
      </w:r>
    </w:p>
    <w:p w14:paraId="14591B05" w14:textId="174828BF" w:rsidR="000F370F" w:rsidRDefault="000F370F" w:rsidP="000F370F">
      <w:pPr>
        <w:rPr>
          <w:rFonts w:ascii="Times New Roman" w:hAnsi="Times New Roman" w:cs="Times New Roman"/>
          <w:sz w:val="24"/>
          <w:szCs w:val="24"/>
        </w:rPr>
      </w:pPr>
      <w:r>
        <w:rPr>
          <w:rFonts w:ascii="Times New Roman" w:hAnsi="Times New Roman" w:cs="Times New Roman"/>
          <w:sz w:val="24"/>
          <w:szCs w:val="24"/>
        </w:rPr>
        <w:t>The fundamental challenge to describe quantum many-body problems arises from the feature that the Hilbert space dimension grows exponentially with the size of quantum system, making it prohibitively hard even for the most powerful classical computer to fully represents the states of the system. However, recently researchers have explored using modern cutting-edge machine learning techniques, particularly artificial neural networks (ANN) to encode quantum systems. For instance, Carleo and Troyer introduced a variational presentation of quantum states based on ANN with variable number of hidden neurons</w:t>
      </w:r>
      <w:sdt>
        <w:sdtPr>
          <w:rPr>
            <w:rFonts w:ascii="Times New Roman" w:hAnsi="Times New Roman" w:cs="Times New Roman"/>
            <w:sz w:val="24"/>
            <w:szCs w:val="24"/>
          </w:rPr>
          <w:id w:val="-158868546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Car16 \l 1033 </w:instrText>
          </w:r>
          <w:r>
            <w:rPr>
              <w:rFonts w:ascii="Times New Roman" w:hAnsi="Times New Roman" w:cs="Times New Roman"/>
              <w:sz w:val="24"/>
              <w:szCs w:val="24"/>
            </w:rPr>
            <w:fldChar w:fldCharType="separate"/>
          </w:r>
          <w:r w:rsidR="005E5101">
            <w:rPr>
              <w:rFonts w:ascii="Times New Roman" w:hAnsi="Times New Roman" w:cs="Times New Roman"/>
              <w:noProof/>
              <w:sz w:val="24"/>
              <w:szCs w:val="24"/>
            </w:rPr>
            <w:t xml:space="preserve"> </w:t>
          </w:r>
          <w:r w:rsidR="005E5101" w:rsidRPr="005E5101">
            <w:rPr>
              <w:rFonts w:ascii="Times New Roman" w:hAnsi="Times New Roman" w:cs="Times New Roman"/>
              <w:noProof/>
              <w:sz w:val="24"/>
              <w:szCs w:val="24"/>
            </w:rPr>
            <w:t>[2]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Gao and Duan demonstrated the advantage of deep over shallow neural network on representing most physical states including the ground state of many-body Hamiltonians </w:t>
      </w:r>
      <w:sdt>
        <w:sdtPr>
          <w:rPr>
            <w:rFonts w:ascii="Times New Roman" w:hAnsi="Times New Roman" w:cs="Times New Roman"/>
            <w:sz w:val="24"/>
            <w:szCs w:val="24"/>
          </w:rPr>
          <w:id w:val="200516215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Gao17 \l 1033 </w:instrText>
          </w:r>
          <w:r>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Rocchetto</w:t>
      </w:r>
      <w:proofErr w:type="spellEnd"/>
      <w:r>
        <w:rPr>
          <w:rFonts w:ascii="Times New Roman" w:hAnsi="Times New Roman" w:cs="Times New Roman"/>
          <w:sz w:val="24"/>
          <w:szCs w:val="24"/>
        </w:rPr>
        <w:t>, Grant, Strelchuk, Carleo and Severini have employed variational autoencoders (VAE), a type of generative AI model to efficiently learn states that are easy to simulate classically and can also compress and reduce the representation dimensions for states that are very hard for classical computers</w:t>
      </w:r>
      <w:sdt>
        <w:sdtPr>
          <w:rPr>
            <w:rFonts w:ascii="Times New Roman" w:hAnsi="Times New Roman" w:cs="Times New Roman"/>
            <w:sz w:val="24"/>
            <w:szCs w:val="24"/>
          </w:rPr>
          <w:id w:val="-111913866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And \l 1033 </w:instrText>
          </w:r>
          <w:r>
            <w:rPr>
              <w:rFonts w:ascii="Times New Roman" w:hAnsi="Times New Roman" w:cs="Times New Roman"/>
              <w:sz w:val="24"/>
              <w:szCs w:val="24"/>
            </w:rPr>
            <w:fldChar w:fldCharType="separate"/>
          </w:r>
          <w:r w:rsidR="005E5101">
            <w:rPr>
              <w:rFonts w:ascii="Times New Roman" w:hAnsi="Times New Roman" w:cs="Times New Roman"/>
              <w:noProof/>
              <w:sz w:val="24"/>
              <w:szCs w:val="24"/>
            </w:rPr>
            <w:t xml:space="preserve"> </w:t>
          </w:r>
          <w:r w:rsidR="005E5101" w:rsidRPr="005E5101">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396E407F" w14:textId="3B79C2B9" w:rsidR="000F370F" w:rsidRDefault="000F370F" w:rsidP="000F370F">
      <w:pPr>
        <w:rPr>
          <w:rFonts w:ascii="Times New Roman" w:hAnsi="Times New Roman" w:cs="Times New Roman"/>
          <w:sz w:val="24"/>
          <w:szCs w:val="24"/>
        </w:rPr>
      </w:pPr>
      <w:r>
        <w:rPr>
          <w:rFonts w:ascii="Times New Roman" w:hAnsi="Times New Roman" w:cs="Times New Roman"/>
          <w:sz w:val="24"/>
          <w:szCs w:val="24"/>
        </w:rPr>
        <w:t xml:space="preserve">In this paper, we will employ generative AI models, specifically, VAE and normalizing flows (NF) to learn certain </w:t>
      </w:r>
      <w:del w:id="12" w:author="Ying Zhao" w:date="2024-03-26T21:59:00Z">
        <w:r w:rsidDel="00E424C5">
          <w:rPr>
            <w:rFonts w:ascii="Times New Roman" w:hAnsi="Times New Roman" w:cs="Times New Roman"/>
            <w:sz w:val="24"/>
            <w:szCs w:val="24"/>
          </w:rPr>
          <w:delText xml:space="preserve">hard </w:delText>
        </w:r>
      </w:del>
      <w:r>
        <w:rPr>
          <w:rFonts w:ascii="Times New Roman" w:hAnsi="Times New Roman" w:cs="Times New Roman"/>
          <w:sz w:val="24"/>
          <w:szCs w:val="24"/>
        </w:rPr>
        <w:t xml:space="preserve">many-body </w:t>
      </w:r>
      <w:del w:id="13" w:author="Ying Zhao" w:date="2024-03-26T21:58:00Z">
        <w:r w:rsidDel="00E424C5">
          <w:rPr>
            <w:rFonts w:ascii="Times New Roman" w:hAnsi="Times New Roman" w:cs="Times New Roman"/>
            <w:sz w:val="24"/>
            <w:szCs w:val="24"/>
          </w:rPr>
          <w:delText xml:space="preserve">quantum </w:delText>
        </w:r>
      </w:del>
      <w:r>
        <w:rPr>
          <w:rFonts w:ascii="Times New Roman" w:hAnsi="Times New Roman" w:cs="Times New Roman"/>
          <w:sz w:val="24"/>
          <w:szCs w:val="24"/>
        </w:rPr>
        <w:t>distributions</w:t>
      </w:r>
      <w:ins w:id="14" w:author="Ying Zhao" w:date="2024-03-26T21:58:00Z">
        <w:r w:rsidR="00E424C5">
          <w:rPr>
            <w:rFonts w:ascii="Times New Roman" w:hAnsi="Times New Roman" w:cs="Times New Roman"/>
            <w:sz w:val="24"/>
            <w:szCs w:val="24"/>
          </w:rPr>
          <w:t xml:space="preserve"> </w:t>
        </w:r>
      </w:ins>
      <w:ins w:id="15" w:author="Ying Zhao" w:date="2024-03-26T21:59:00Z">
        <w:r w:rsidR="00332B39">
          <w:rPr>
            <w:rFonts w:ascii="Times New Roman" w:hAnsi="Times New Roman" w:cs="Times New Roman"/>
            <w:sz w:val="24"/>
            <w:szCs w:val="24"/>
          </w:rPr>
          <w:t>which are generated</w:t>
        </w:r>
      </w:ins>
      <w:ins w:id="16" w:author="Ying Zhao" w:date="2024-03-26T21:58:00Z">
        <w:r w:rsidR="00E424C5">
          <w:rPr>
            <w:rFonts w:ascii="Times New Roman" w:hAnsi="Times New Roman" w:cs="Times New Roman"/>
            <w:sz w:val="24"/>
            <w:szCs w:val="24"/>
          </w:rPr>
          <w:t xml:space="preserve"> from quantum devices that </w:t>
        </w:r>
      </w:ins>
      <w:ins w:id="17" w:author="Ying Zhao" w:date="2024-03-26T21:59:00Z">
        <w:r w:rsidR="004A7167">
          <w:rPr>
            <w:rFonts w:ascii="Times New Roman" w:hAnsi="Times New Roman" w:cs="Times New Roman"/>
            <w:sz w:val="24"/>
            <w:szCs w:val="24"/>
          </w:rPr>
          <w:t>aim</w:t>
        </w:r>
      </w:ins>
      <w:ins w:id="18" w:author="Ying Zhao" w:date="2024-03-26T21:58:00Z">
        <w:r w:rsidR="00E424C5">
          <w:rPr>
            <w:rFonts w:ascii="Times New Roman" w:hAnsi="Times New Roman" w:cs="Times New Roman"/>
            <w:sz w:val="24"/>
            <w:szCs w:val="24"/>
          </w:rPr>
          <w:t xml:space="preserve"> to demonstrate quantum advantage</w:t>
        </w:r>
      </w:ins>
      <w:r>
        <w:rPr>
          <w:rFonts w:ascii="Times New Roman" w:hAnsi="Times New Roman" w:cs="Times New Roman"/>
          <w:sz w:val="24"/>
          <w:szCs w:val="24"/>
        </w:rPr>
        <w:t>. Two types of hard quantum distributions will be studied</w:t>
      </w:r>
      <w:ins w:id="19" w:author="Ying Zhao" w:date="2024-03-26T22:00:00Z">
        <w:r w:rsidR="005D08EE">
          <w:rPr>
            <w:rFonts w:ascii="Times New Roman" w:hAnsi="Times New Roman" w:cs="Times New Roman"/>
            <w:sz w:val="24"/>
            <w:szCs w:val="24"/>
          </w:rPr>
          <w:t>: (add these 2 distributions with reference)</w:t>
        </w:r>
      </w:ins>
      <w:r>
        <w:rPr>
          <w:rFonts w:ascii="Times New Roman" w:hAnsi="Times New Roman" w:cs="Times New Roman"/>
          <w:sz w:val="24"/>
          <w:szCs w:val="24"/>
        </w:rPr>
        <w:t xml:space="preserve">; </w:t>
      </w:r>
      <w:ins w:id="20" w:author="Ying Zhao" w:date="2024-03-26T22:00:00Z">
        <w:r w:rsidR="005D08EE">
          <w:rPr>
            <w:rFonts w:ascii="Times New Roman" w:hAnsi="Times New Roman" w:cs="Times New Roman"/>
            <w:sz w:val="24"/>
            <w:szCs w:val="24"/>
          </w:rPr>
          <w:t xml:space="preserve">furthermore, we analyzed </w:t>
        </w:r>
      </w:ins>
      <w:r>
        <w:rPr>
          <w:rFonts w:ascii="Times New Roman" w:hAnsi="Times New Roman" w:cs="Times New Roman"/>
          <w:sz w:val="24"/>
          <w:szCs w:val="24"/>
        </w:rPr>
        <w:t>the performance of VAE and NF learning</w:t>
      </w:r>
      <w:del w:id="21" w:author="Ying Zhao" w:date="2024-03-26T22:00:00Z">
        <w:r w:rsidDel="005D08EE">
          <w:rPr>
            <w:rFonts w:ascii="Times New Roman" w:hAnsi="Times New Roman" w:cs="Times New Roman"/>
            <w:sz w:val="24"/>
            <w:szCs w:val="24"/>
          </w:rPr>
          <w:delText xml:space="preserve"> will be analyzed</w:delText>
        </w:r>
      </w:del>
      <w:r>
        <w:rPr>
          <w:rFonts w:ascii="Times New Roman" w:hAnsi="Times New Roman" w:cs="Times New Roman"/>
          <w:sz w:val="24"/>
          <w:szCs w:val="24"/>
        </w:rPr>
        <w:t>.</w:t>
      </w:r>
    </w:p>
    <w:p w14:paraId="0E079CFE" w14:textId="77777777" w:rsidR="000F370F" w:rsidRDefault="000F370F" w:rsidP="003B1FFE">
      <w:pPr>
        <w:pStyle w:val="BodyText"/>
        <w:ind w:firstLine="0"/>
        <w:jc w:val="left"/>
        <w:rPr>
          <w:ins w:id="22" w:author="Ying Zhao" w:date="2024-03-26T22:01:00Z"/>
          <w:color w:val="000000"/>
          <w:sz w:val="24"/>
          <w:szCs w:val="24"/>
          <w:lang w:val="en-US"/>
        </w:rPr>
      </w:pPr>
    </w:p>
    <w:p w14:paraId="5A262A69" w14:textId="0D3C3C99" w:rsidR="004655FD" w:rsidRDefault="004655FD">
      <w:pPr>
        <w:pStyle w:val="BodyText"/>
        <w:numPr>
          <w:ilvl w:val="0"/>
          <w:numId w:val="2"/>
        </w:numPr>
        <w:jc w:val="left"/>
        <w:rPr>
          <w:ins w:id="23" w:author="Ying Zhao" w:date="2024-03-26T22:01:00Z"/>
          <w:color w:val="000000"/>
          <w:sz w:val="24"/>
          <w:szCs w:val="24"/>
          <w:lang w:val="en-US"/>
        </w:rPr>
        <w:pPrChange w:id="24" w:author="Ying Zhao" w:date="2024-03-26T22:01:00Z">
          <w:pPr>
            <w:pStyle w:val="BodyText"/>
            <w:ind w:firstLine="0"/>
            <w:jc w:val="left"/>
          </w:pPr>
        </w:pPrChange>
      </w:pPr>
      <w:ins w:id="25" w:author="Ying Zhao" w:date="2024-03-26T22:01:00Z">
        <w:r>
          <w:rPr>
            <w:color w:val="000000"/>
            <w:sz w:val="24"/>
            <w:szCs w:val="24"/>
            <w:lang w:val="en-US"/>
          </w:rPr>
          <w:t>Technical background of quantum computing</w:t>
        </w:r>
      </w:ins>
    </w:p>
    <w:p w14:paraId="2E35C58A" w14:textId="77777777" w:rsidR="004655FD" w:rsidRPr="006B6CA7" w:rsidRDefault="004655FD" w:rsidP="003B1FFE">
      <w:pPr>
        <w:pStyle w:val="BodyText"/>
        <w:ind w:firstLine="0"/>
        <w:jc w:val="left"/>
        <w:rPr>
          <w:color w:val="000000"/>
          <w:sz w:val="24"/>
          <w:szCs w:val="24"/>
          <w:lang w:val="en-US"/>
        </w:rPr>
      </w:pPr>
    </w:p>
    <w:p w14:paraId="31285D8F" w14:textId="49DA8317" w:rsidR="004A0E84" w:rsidRDefault="003B1FFE" w:rsidP="003B1FFE">
      <w:pPr>
        <w:pStyle w:val="BodyText"/>
        <w:ind w:firstLine="0"/>
        <w:jc w:val="left"/>
        <w:rPr>
          <w:color w:val="000000"/>
          <w:sz w:val="24"/>
          <w:szCs w:val="24"/>
        </w:rPr>
      </w:pPr>
      <w:r w:rsidRPr="009F39BF">
        <w:rPr>
          <w:color w:val="000000"/>
          <w:sz w:val="24"/>
          <w:szCs w:val="24"/>
        </w:rPr>
        <w:t xml:space="preserve">The </w:t>
      </w:r>
      <w:r w:rsidR="008A0BA2">
        <w:rPr>
          <w:color w:val="000000"/>
          <w:sz w:val="24"/>
          <w:szCs w:val="24"/>
          <w:lang w:val="en-US"/>
        </w:rPr>
        <w:t>elementary building block</w:t>
      </w:r>
      <w:r w:rsidRPr="009F39BF">
        <w:rPr>
          <w:color w:val="000000"/>
          <w:sz w:val="24"/>
          <w:szCs w:val="24"/>
        </w:rPr>
        <w:t xml:space="preserve"> of quantum computing is the quantum bit (qubit)</w:t>
      </w:r>
      <w:r w:rsidR="00212866">
        <w:rPr>
          <w:color w:val="000000"/>
          <w:sz w:val="24"/>
          <w:szCs w:val="24"/>
          <w:lang w:val="en-US"/>
        </w:rPr>
        <w:t xml:space="preserve">, </w:t>
      </w:r>
      <w:r w:rsidRPr="009F39BF">
        <w:rPr>
          <w:color w:val="000000"/>
          <w:sz w:val="24"/>
          <w:szCs w:val="24"/>
        </w:rPr>
        <w:t xml:space="preserve">the quantum version of a classical bit. </w:t>
      </w:r>
    </w:p>
    <w:p w14:paraId="5CE2BC12" w14:textId="6BD86EEC" w:rsidR="003B1FFE" w:rsidRPr="009F39BF" w:rsidRDefault="00A81FF9" w:rsidP="003B1FFE">
      <w:pPr>
        <w:pStyle w:val="BodyText"/>
        <w:ind w:firstLine="0"/>
        <w:jc w:val="left"/>
        <w:rPr>
          <w:color w:val="000000"/>
          <w:sz w:val="24"/>
          <w:szCs w:val="24"/>
        </w:rPr>
      </w:pPr>
      <w:r>
        <w:rPr>
          <w:color w:val="000000"/>
          <w:sz w:val="24"/>
          <w:szCs w:val="24"/>
          <w:lang w:val="en-US"/>
        </w:rPr>
        <w:t>Unlike</w:t>
      </w:r>
      <w:r w:rsidR="003B1FFE" w:rsidRPr="009F39BF">
        <w:rPr>
          <w:color w:val="000000"/>
          <w:sz w:val="24"/>
          <w:szCs w:val="24"/>
        </w:rPr>
        <w:t xml:space="preserve"> classical bits that can only be in a binary physical state of 0 or 1, qubits can </w:t>
      </w:r>
      <w:r w:rsidR="00F26B4C">
        <w:rPr>
          <w:color w:val="000000"/>
          <w:sz w:val="24"/>
          <w:szCs w:val="24"/>
          <w:lang w:val="en-US"/>
        </w:rPr>
        <w:t>be in</w:t>
      </w:r>
      <w:r w:rsidR="003B1FFE" w:rsidRPr="009F39BF">
        <w:rPr>
          <w:color w:val="000000"/>
          <w:sz w:val="24"/>
          <w:szCs w:val="24"/>
        </w:rPr>
        <w:t xml:space="preserve"> a superposition </w:t>
      </w:r>
      <w:r w:rsidR="00CB6490">
        <w:rPr>
          <w:color w:val="000000"/>
          <w:sz w:val="24"/>
          <w:szCs w:val="24"/>
          <w:lang w:val="en-US"/>
        </w:rPr>
        <w:t xml:space="preserve">state </w:t>
      </w:r>
      <w:r w:rsidR="003B1FFE" w:rsidRPr="009F39BF">
        <w:rPr>
          <w:color w:val="000000"/>
          <w:sz w:val="24"/>
          <w:szCs w:val="24"/>
        </w:rPr>
        <w:t>of |0</w:t>
      </w:r>
      <w:r w:rsidR="003B1FFE" w:rsidRPr="009F39BF">
        <w:rPr>
          <w:rFonts w:ascii="Cambria Math" w:hAnsi="Cambria Math" w:cs="Cambria Math"/>
          <w:color w:val="000000"/>
          <w:sz w:val="24"/>
          <w:szCs w:val="24"/>
        </w:rPr>
        <w:t>⟩</w:t>
      </w:r>
      <w:r w:rsidR="003B1FFE" w:rsidRPr="009F39BF">
        <w:rPr>
          <w:color w:val="000000"/>
          <w:sz w:val="24"/>
          <w:szCs w:val="24"/>
        </w:rPr>
        <w:t xml:space="preserve"> and |1</w:t>
      </w:r>
      <w:r w:rsidR="003B1FFE" w:rsidRPr="009F39BF">
        <w:rPr>
          <w:rFonts w:ascii="Cambria Math" w:hAnsi="Cambria Math" w:cs="Cambria Math"/>
          <w:color w:val="000000"/>
          <w:sz w:val="24"/>
          <w:szCs w:val="24"/>
        </w:rPr>
        <w:t>⟩</w:t>
      </w:r>
      <w:r w:rsidR="00806287">
        <w:rPr>
          <w:rFonts w:ascii="Cambria Math" w:hAnsi="Cambria Math" w:cs="Cambria Math"/>
          <w:color w:val="000000"/>
          <w:sz w:val="24"/>
          <w:szCs w:val="24"/>
          <w:lang w:val="en-US"/>
        </w:rPr>
        <w:t xml:space="preserve"> </w:t>
      </w:r>
      <w:sdt>
        <w:sdtPr>
          <w:rPr>
            <w:color w:val="000000"/>
            <w:sz w:val="24"/>
            <w:szCs w:val="24"/>
          </w:rPr>
          <w:id w:val="2055430590"/>
          <w:citation/>
        </w:sdtPr>
        <w:sdtContent>
          <w:r w:rsidR="00806287" w:rsidRPr="009F39BF">
            <w:rPr>
              <w:color w:val="000000"/>
              <w:sz w:val="24"/>
              <w:szCs w:val="24"/>
            </w:rPr>
            <w:fldChar w:fldCharType="begin"/>
          </w:r>
          <w:r w:rsidR="00806287" w:rsidRPr="009F39BF">
            <w:rPr>
              <w:color w:val="000000"/>
              <w:sz w:val="24"/>
              <w:szCs w:val="24"/>
              <w:lang w:val="en-US"/>
            </w:rPr>
            <w:instrText xml:space="preserve"> CITATION Kwa21 \l 1033 </w:instrText>
          </w:r>
          <w:r w:rsidR="00806287" w:rsidRPr="009F39BF">
            <w:rPr>
              <w:color w:val="000000"/>
              <w:sz w:val="24"/>
              <w:szCs w:val="24"/>
            </w:rPr>
            <w:fldChar w:fldCharType="separate"/>
          </w:r>
          <w:r w:rsidR="005E5101" w:rsidRPr="005E5101">
            <w:rPr>
              <w:noProof/>
              <w:color w:val="000000"/>
              <w:sz w:val="24"/>
              <w:szCs w:val="24"/>
              <w:lang w:val="en-US"/>
            </w:rPr>
            <w:t>[5]</w:t>
          </w:r>
          <w:r w:rsidR="00806287" w:rsidRPr="009F39BF">
            <w:rPr>
              <w:color w:val="000000"/>
              <w:sz w:val="24"/>
              <w:szCs w:val="24"/>
            </w:rPr>
            <w:fldChar w:fldCharType="end"/>
          </w:r>
        </w:sdtContent>
      </w:sdt>
      <w:r w:rsidR="003B1FFE" w:rsidRPr="009F39BF">
        <w:rPr>
          <w:color w:val="000000"/>
          <w:sz w:val="24"/>
          <w:szCs w:val="24"/>
        </w:rPr>
        <w:t xml:space="preserve">, denoted by </w:t>
      </w:r>
      <w:r w:rsidR="007C0AA8">
        <w:rPr>
          <w:color w:val="000000"/>
          <w:sz w:val="24"/>
          <w:szCs w:val="24"/>
          <w:lang w:val="en-US"/>
        </w:rPr>
        <w:t>E</w:t>
      </w:r>
      <w:r w:rsidR="00806287">
        <w:rPr>
          <w:color w:val="000000"/>
          <w:sz w:val="24"/>
          <w:szCs w:val="24"/>
          <w:lang w:val="en-US"/>
        </w:rPr>
        <w:t>q.</w:t>
      </w:r>
      <w:r w:rsidR="00737DD6">
        <w:rPr>
          <w:color w:val="000000"/>
          <w:sz w:val="24"/>
          <w:szCs w:val="24"/>
          <w:lang w:val="en-US"/>
        </w:rPr>
        <w:t xml:space="preserve"> (1)</w:t>
      </w:r>
      <w:r w:rsidR="003B1FFE" w:rsidRPr="009F39BF">
        <w:rPr>
          <w:color w:val="000000"/>
          <w:sz w:val="24"/>
          <w:szCs w:val="24"/>
        </w:rPr>
        <w:t>.</w:t>
      </w:r>
    </w:p>
    <w:bookmarkStart w:id="26" w:name="_Ref160049108"/>
    <w:bookmarkStart w:id="27" w:name="_Ref160049456"/>
    <w:p w14:paraId="498C505B" w14:textId="26E77104" w:rsidR="00AE5F90" w:rsidRPr="00AE5F90" w:rsidRDefault="00000000" w:rsidP="00AE5F90">
      <w:pPr>
        <w:pStyle w:val="Caption"/>
        <w:keepNext/>
        <w:jc w:val="center"/>
        <w:rPr>
          <w:sz w:val="24"/>
          <w:szCs w:val="24"/>
        </w:rPr>
      </w:pPr>
      <m:oMath>
        <m:d>
          <m:dPr>
            <m:begChr m:val="|"/>
            <m:endChr m:val="⟩"/>
            <m:ctrlPr>
              <w:rPr>
                <w:rFonts w:ascii="Cambria Math" w:hAnsi="Cambria Math"/>
                <w:color w:val="000000"/>
                <w:sz w:val="24"/>
                <w:szCs w:val="24"/>
              </w:rPr>
            </m:ctrlPr>
          </m:dPr>
          <m:e>
            <m:r>
              <w:rPr>
                <w:rFonts w:ascii="Cambria Math" w:hAnsi="Cambria Math"/>
                <w:color w:val="000000"/>
                <w:sz w:val="24"/>
                <w:szCs w:val="24"/>
              </w:rPr>
              <m:t>ψ</m:t>
            </m:r>
          </m:e>
        </m:d>
        <m:r>
          <w:rPr>
            <w:rFonts w:ascii="Cambria Math" w:hAnsi="Cambria Math"/>
            <w:color w:val="000000"/>
            <w:sz w:val="24"/>
            <w:szCs w:val="24"/>
          </w:rPr>
          <m:t>= α</m:t>
        </m:r>
        <m:d>
          <m:dPr>
            <m:begChr m:val="|"/>
            <m:endChr m:val="⟩"/>
            <m:ctrlPr>
              <w:rPr>
                <w:rFonts w:ascii="Cambria Math" w:hAnsi="Cambria Math"/>
                <w:color w:val="000000"/>
                <w:sz w:val="24"/>
                <w:szCs w:val="24"/>
              </w:rPr>
            </m:ctrlPr>
          </m:dPr>
          <m:e>
            <m:r>
              <w:rPr>
                <w:rFonts w:ascii="Cambria Math" w:hAnsi="Cambria Math"/>
                <w:color w:val="000000"/>
                <w:sz w:val="24"/>
                <w:szCs w:val="24"/>
              </w:rPr>
              <m:t>0</m:t>
            </m:r>
          </m:e>
        </m:d>
        <m:r>
          <w:rPr>
            <w:rFonts w:ascii="Cambria Math" w:hAnsi="Cambria Math"/>
            <w:color w:val="000000"/>
            <w:sz w:val="24"/>
            <w:szCs w:val="24"/>
          </w:rPr>
          <m:t>+ β</m:t>
        </m:r>
        <m:d>
          <m:dPr>
            <m:begChr m:val="|"/>
            <m:endChr m:val="⟩"/>
            <m:ctrlPr>
              <w:rPr>
                <w:rFonts w:ascii="Cambria Math" w:hAnsi="Cambria Math"/>
                <w:color w:val="000000"/>
                <w:sz w:val="24"/>
                <w:szCs w:val="24"/>
              </w:rPr>
            </m:ctrlPr>
          </m:dPr>
          <m:e>
            <m:r>
              <w:rPr>
                <w:rFonts w:ascii="Cambria Math" w:hAnsi="Cambria Math"/>
                <w:color w:val="000000"/>
                <w:sz w:val="24"/>
                <w:szCs w:val="24"/>
              </w:rPr>
              <m:t>1</m:t>
            </m:r>
          </m:e>
        </m:d>
        <m:r>
          <w:rPr>
            <w:rFonts w:ascii="Cambria Math" w:hAnsi="Cambria Math"/>
            <w:color w:val="000000"/>
            <w:sz w:val="24"/>
            <w:szCs w:val="24"/>
          </w:rPr>
          <m:t xml:space="preserve">, </m:t>
        </m:r>
        <m:sSup>
          <m:sSupPr>
            <m:ctrlPr>
              <w:rPr>
                <w:rFonts w:ascii="Cambria Math" w:hAnsi="Cambria Math"/>
                <w:color w:val="000000"/>
                <w:sz w:val="24"/>
                <w:szCs w:val="24"/>
              </w:rPr>
            </m:ctrlPr>
          </m:sSupPr>
          <m:e>
            <m:d>
              <m:dPr>
                <m:begChr m:val="‖"/>
                <m:endChr m:val="‖"/>
                <m:ctrlPr>
                  <w:rPr>
                    <w:rFonts w:ascii="Cambria Math" w:hAnsi="Cambria Math"/>
                    <w:color w:val="000000"/>
                    <w:sz w:val="24"/>
                    <w:szCs w:val="24"/>
                  </w:rPr>
                </m:ctrlPr>
              </m:dPr>
              <m:e>
                <m:r>
                  <w:rPr>
                    <w:rFonts w:ascii="Cambria Math" w:hAnsi="Cambria Math"/>
                    <w:color w:val="000000"/>
                    <w:sz w:val="24"/>
                    <w:szCs w:val="24"/>
                  </w:rPr>
                  <m:t>α</m:t>
                </m:r>
              </m:e>
            </m:d>
          </m:e>
          <m:sup>
            <m:r>
              <w:rPr>
                <w:rFonts w:ascii="Cambria Math" w:hAnsi="Cambria Math"/>
                <w:color w:val="000000"/>
                <w:sz w:val="24"/>
                <w:szCs w:val="24"/>
              </w:rPr>
              <m:t>2</m:t>
            </m:r>
          </m:sup>
        </m:sSup>
        <m:r>
          <w:rPr>
            <w:rFonts w:ascii="Cambria Math" w:hAnsi="Cambria Math"/>
            <w:color w:val="000000"/>
            <w:sz w:val="24"/>
            <w:szCs w:val="24"/>
          </w:rPr>
          <m:t>+</m:t>
        </m:r>
        <m:sSup>
          <m:sSupPr>
            <m:ctrlPr>
              <w:rPr>
                <w:rFonts w:ascii="Cambria Math" w:hAnsi="Cambria Math"/>
                <w:color w:val="000000"/>
                <w:sz w:val="24"/>
                <w:szCs w:val="24"/>
              </w:rPr>
            </m:ctrlPr>
          </m:sSupPr>
          <m:e>
            <m:d>
              <m:dPr>
                <m:begChr m:val="‖"/>
                <m:endChr m:val="‖"/>
                <m:ctrlPr>
                  <w:rPr>
                    <w:rFonts w:ascii="Cambria Math" w:hAnsi="Cambria Math"/>
                    <w:color w:val="000000"/>
                    <w:sz w:val="24"/>
                    <w:szCs w:val="24"/>
                  </w:rPr>
                </m:ctrlPr>
              </m:dPr>
              <m:e>
                <m:r>
                  <w:rPr>
                    <w:rFonts w:ascii="Cambria Math" w:hAnsi="Cambria Math"/>
                    <w:color w:val="000000"/>
                    <w:sz w:val="24"/>
                    <w:szCs w:val="24"/>
                  </w:rPr>
                  <m:t>β</m:t>
                </m:r>
              </m:e>
            </m:d>
          </m:e>
          <m:sup>
            <m:r>
              <w:rPr>
                <w:rFonts w:ascii="Cambria Math" w:hAnsi="Cambria Math"/>
                <w:color w:val="000000"/>
                <w:sz w:val="24"/>
                <w:szCs w:val="24"/>
              </w:rPr>
              <m:t>2</m:t>
            </m:r>
          </m:sup>
        </m:sSup>
        <m:r>
          <w:rPr>
            <w:rFonts w:ascii="Cambria Math" w:hAnsi="Cambria Math"/>
            <w:color w:val="000000"/>
            <w:sz w:val="24"/>
            <w:szCs w:val="24"/>
          </w:rPr>
          <m:t>=1</m:t>
        </m:r>
      </m:oMath>
      <w:bookmarkEnd w:id="26"/>
      <w:bookmarkEnd w:id="27"/>
      <w:r w:rsidR="00737DD6">
        <w:rPr>
          <w:sz w:val="24"/>
          <w:szCs w:val="24"/>
        </w:rPr>
        <w:tab/>
      </w:r>
      <w:r w:rsidR="00737DD6">
        <w:rPr>
          <w:sz w:val="24"/>
          <w:szCs w:val="24"/>
        </w:rPr>
        <w:tab/>
      </w:r>
      <w:r w:rsidR="00737DD6" w:rsidRPr="00737DD6">
        <w:rPr>
          <w:rFonts w:ascii="Times New Roman" w:eastAsia="SimSun" w:hAnsi="Times New Roman" w:cs="Times New Roman"/>
          <w:i w:val="0"/>
          <w:iCs w:val="0"/>
          <w:color w:val="000000"/>
          <w:spacing w:val="-1"/>
          <w:kern w:val="0"/>
          <w:sz w:val="24"/>
          <w:szCs w:val="24"/>
          <w:lang w:val="x-none" w:eastAsia="x-none"/>
          <w14:ligatures w14:val="none"/>
        </w:rPr>
        <w:t>(1)</w:t>
      </w:r>
    </w:p>
    <w:p w14:paraId="1EB391B4" w14:textId="7B676290" w:rsidR="00737DD6" w:rsidRPr="00737DD6" w:rsidRDefault="00073550" w:rsidP="00737DD6">
      <w:pPr>
        <w:pStyle w:val="BodyText"/>
        <w:ind w:firstLine="0"/>
        <w:jc w:val="left"/>
        <w:rPr>
          <w:sz w:val="24"/>
          <w:szCs w:val="24"/>
        </w:rPr>
      </w:pPr>
      <w:r>
        <w:rPr>
          <w:sz w:val="24"/>
          <w:szCs w:val="24"/>
          <w:lang w:val="en-US"/>
        </w:rPr>
        <w:t>For a qubit in superposition, its</w:t>
      </w:r>
      <w:r w:rsidR="003B1FFE" w:rsidRPr="009F39BF">
        <w:rPr>
          <w:sz w:val="24"/>
          <w:szCs w:val="24"/>
        </w:rPr>
        <w:t xml:space="preserve"> </w:t>
      </w:r>
      <w:r w:rsidR="00DA7448">
        <w:rPr>
          <w:sz w:val="24"/>
          <w:szCs w:val="24"/>
          <w:lang w:val="en-US"/>
        </w:rPr>
        <w:t>state</w:t>
      </w:r>
      <w:r>
        <w:rPr>
          <w:sz w:val="24"/>
          <w:szCs w:val="24"/>
          <w:lang w:val="en-US"/>
        </w:rPr>
        <w:t xml:space="preserve"> </w:t>
      </w:r>
      <w:r w:rsidR="003B1FFE" w:rsidRPr="009F39BF">
        <w:rPr>
          <w:sz w:val="24"/>
          <w:szCs w:val="24"/>
        </w:rPr>
        <w:t>is</w:t>
      </w:r>
      <w:r w:rsidR="008B72D1">
        <w:rPr>
          <w:sz w:val="24"/>
          <w:szCs w:val="24"/>
          <w:lang w:val="en-US"/>
        </w:rPr>
        <w:t xml:space="preserve"> not fully </w:t>
      </w:r>
      <w:r w:rsidR="003B1FFE" w:rsidRPr="009F39BF">
        <w:rPr>
          <w:sz w:val="24"/>
          <w:szCs w:val="24"/>
        </w:rPr>
        <w:t xml:space="preserve">known until it is measured; upon measurement, the wave function of the qubit collapses into one of two states based on probability. </w:t>
      </w:r>
      <w:r w:rsidR="008B72D1">
        <w:rPr>
          <w:sz w:val="24"/>
          <w:szCs w:val="24"/>
          <w:lang w:val="en-US"/>
        </w:rPr>
        <w:t xml:space="preserve">Entanglement of multi qubits in superstition states </w:t>
      </w:r>
      <w:r w:rsidR="003B1FFE" w:rsidRPr="009F39BF">
        <w:rPr>
          <w:sz w:val="24"/>
          <w:szCs w:val="24"/>
        </w:rPr>
        <w:t>mak</w:t>
      </w:r>
      <w:r w:rsidR="008B72D1">
        <w:rPr>
          <w:sz w:val="24"/>
          <w:szCs w:val="24"/>
          <w:lang w:val="en-US"/>
        </w:rPr>
        <w:t>es</w:t>
      </w:r>
      <w:r w:rsidR="003B1FFE" w:rsidRPr="009F39BF">
        <w:rPr>
          <w:sz w:val="24"/>
          <w:szCs w:val="24"/>
        </w:rPr>
        <w:t xml:space="preserve"> their computational power exponentially greater than their classical counterparts.</w:t>
      </w:r>
    </w:p>
    <w:p w14:paraId="23660F1A" w14:textId="73E4D9E8" w:rsidR="003B1FFE" w:rsidRPr="009F39BF" w:rsidRDefault="003B1FFE" w:rsidP="003B1FFE">
      <w:pPr>
        <w:pStyle w:val="BodyText"/>
        <w:ind w:firstLine="0"/>
        <w:jc w:val="left"/>
        <w:rPr>
          <w:sz w:val="24"/>
          <w:szCs w:val="24"/>
        </w:rPr>
      </w:pPr>
      <w:r w:rsidRPr="009F39BF">
        <w:rPr>
          <w:sz w:val="24"/>
          <w:szCs w:val="24"/>
        </w:rPr>
        <w:t>The states of a qubit can be illustrated on a Bloch sphere</w:t>
      </w:r>
      <w:r w:rsidR="006706AB">
        <w:rPr>
          <w:sz w:val="24"/>
          <w:szCs w:val="24"/>
          <w:lang w:val="en-US"/>
        </w:rPr>
        <w:t xml:space="preserve">, named after physicist Felix Bloch </w:t>
      </w:r>
      <w:sdt>
        <w:sdtPr>
          <w:rPr>
            <w:sz w:val="24"/>
            <w:szCs w:val="24"/>
            <w:lang w:val="en-US"/>
          </w:rPr>
          <w:id w:val="-1536726748"/>
          <w:citation/>
        </w:sdtPr>
        <w:sdtContent>
          <w:r w:rsidR="006706AB">
            <w:rPr>
              <w:sz w:val="24"/>
              <w:szCs w:val="24"/>
              <w:lang w:val="en-US"/>
            </w:rPr>
            <w:fldChar w:fldCharType="begin"/>
          </w:r>
          <w:r w:rsidR="006706AB">
            <w:rPr>
              <w:sz w:val="24"/>
              <w:szCs w:val="24"/>
              <w:lang w:val="en-US"/>
            </w:rPr>
            <w:instrText xml:space="preserve"> CITATION Blo46 \l 1033 </w:instrText>
          </w:r>
          <w:r w:rsidR="006706AB">
            <w:rPr>
              <w:sz w:val="24"/>
              <w:szCs w:val="24"/>
              <w:lang w:val="en-US"/>
            </w:rPr>
            <w:fldChar w:fldCharType="separate"/>
          </w:r>
          <w:r w:rsidR="005E5101" w:rsidRPr="005E5101">
            <w:rPr>
              <w:noProof/>
              <w:sz w:val="24"/>
              <w:szCs w:val="24"/>
              <w:lang w:val="en-US"/>
            </w:rPr>
            <w:t>[6]</w:t>
          </w:r>
          <w:r w:rsidR="006706AB">
            <w:rPr>
              <w:sz w:val="24"/>
              <w:szCs w:val="24"/>
              <w:lang w:val="en-US"/>
            </w:rPr>
            <w:fldChar w:fldCharType="end"/>
          </w:r>
        </w:sdtContent>
      </w:sdt>
      <w:r w:rsidRPr="009F39BF">
        <w:rPr>
          <w:sz w:val="24"/>
          <w:szCs w:val="24"/>
        </w:rPr>
        <w:t xml:space="preserve">, as shown in </w:t>
      </w:r>
      <w:r w:rsidR="004C47A8">
        <w:rPr>
          <w:sz w:val="24"/>
          <w:szCs w:val="24"/>
        </w:rPr>
        <w:fldChar w:fldCharType="begin"/>
      </w:r>
      <w:r w:rsidR="004C47A8">
        <w:rPr>
          <w:sz w:val="24"/>
          <w:szCs w:val="24"/>
        </w:rPr>
        <w:instrText xml:space="preserve"> REF _Ref158839376 \h </w:instrText>
      </w:r>
      <w:r w:rsidR="004C47A8">
        <w:rPr>
          <w:sz w:val="24"/>
          <w:szCs w:val="24"/>
        </w:rPr>
      </w:r>
      <w:r w:rsidR="004C47A8">
        <w:rPr>
          <w:sz w:val="24"/>
          <w:szCs w:val="24"/>
        </w:rPr>
        <w:fldChar w:fldCharType="separate"/>
      </w:r>
      <w:r w:rsidR="004C47A8" w:rsidRPr="004C47A8">
        <w:rPr>
          <w:sz w:val="24"/>
          <w:szCs w:val="24"/>
          <w:lang w:val="en-US"/>
        </w:rPr>
        <w:t>Figure 1</w:t>
      </w:r>
      <w:r w:rsidR="004C47A8">
        <w:rPr>
          <w:sz w:val="24"/>
          <w:szCs w:val="24"/>
        </w:rPr>
        <w:fldChar w:fldCharType="end"/>
      </w:r>
      <w:r w:rsidR="00F76046">
        <w:rPr>
          <w:sz w:val="24"/>
          <w:szCs w:val="24"/>
          <w:lang w:val="en-US"/>
        </w:rPr>
        <w:t xml:space="preserve">. </w:t>
      </w:r>
    </w:p>
    <w:p w14:paraId="1D5E0C4C" w14:textId="77777777" w:rsidR="003B1FFE" w:rsidRPr="009F39BF" w:rsidRDefault="003B1FFE" w:rsidP="003B1FFE">
      <w:pPr>
        <w:pStyle w:val="BodyText"/>
        <w:jc w:val="center"/>
        <w:rPr>
          <w:sz w:val="24"/>
          <w:szCs w:val="24"/>
        </w:rPr>
      </w:pPr>
    </w:p>
    <w:p w14:paraId="425AAF32" w14:textId="77777777" w:rsidR="004C47A8" w:rsidRDefault="003B1FFE" w:rsidP="004C47A8">
      <w:pPr>
        <w:pStyle w:val="BodyText"/>
        <w:keepNext/>
        <w:ind w:firstLine="0"/>
        <w:jc w:val="center"/>
      </w:pPr>
      <w:r w:rsidRPr="009F39BF">
        <w:rPr>
          <w:noProof/>
          <w:color w:val="000000"/>
          <w:sz w:val="24"/>
          <w:szCs w:val="24"/>
          <w:bdr w:val="none" w:sz="0" w:space="0" w:color="auto" w:frame="1"/>
        </w:rPr>
        <w:lastRenderedPageBreak/>
        <w:drawing>
          <wp:inline distT="0" distB="0" distL="0" distR="0" wp14:anchorId="0E987CE5" wp14:editId="0AFC1CF5">
            <wp:extent cx="1863271" cy="1981200"/>
            <wp:effectExtent l="0" t="0" r="3810" b="0"/>
            <wp:docPr id="1733178063" name="Picture 3" descr="A white circle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78063" name="Picture 3" descr="A white circle in the sk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7855" cy="1986075"/>
                    </a:xfrm>
                    <a:prstGeom prst="rect">
                      <a:avLst/>
                    </a:prstGeom>
                    <a:noFill/>
                    <a:ln>
                      <a:noFill/>
                    </a:ln>
                  </pic:spPr>
                </pic:pic>
              </a:graphicData>
            </a:graphic>
          </wp:inline>
        </w:drawing>
      </w:r>
    </w:p>
    <w:p w14:paraId="2D77940B" w14:textId="4CFE6FD5" w:rsidR="004D76C1" w:rsidRDefault="004C47A8" w:rsidP="004C47A8">
      <w:pPr>
        <w:pStyle w:val="BodyText"/>
        <w:ind w:firstLine="0"/>
        <w:jc w:val="center"/>
        <w:rPr>
          <w:sz w:val="24"/>
          <w:szCs w:val="24"/>
          <w:lang w:val="en-US"/>
        </w:rPr>
      </w:pPr>
      <w:bookmarkStart w:id="28" w:name="_Ref158839376"/>
      <w:r w:rsidRPr="004C47A8">
        <w:rPr>
          <w:sz w:val="24"/>
          <w:szCs w:val="24"/>
          <w:lang w:val="en-US"/>
        </w:rPr>
        <w:t xml:space="preserve">Figure </w:t>
      </w:r>
      <w:r w:rsidRPr="004C47A8">
        <w:rPr>
          <w:sz w:val="24"/>
          <w:szCs w:val="24"/>
          <w:lang w:val="en-US"/>
        </w:rPr>
        <w:fldChar w:fldCharType="begin"/>
      </w:r>
      <w:r w:rsidRPr="004C47A8">
        <w:rPr>
          <w:sz w:val="24"/>
          <w:szCs w:val="24"/>
          <w:lang w:val="en-US"/>
        </w:rPr>
        <w:instrText xml:space="preserve"> SEQ Figure \* ARABIC </w:instrText>
      </w:r>
      <w:r w:rsidRPr="004C47A8">
        <w:rPr>
          <w:sz w:val="24"/>
          <w:szCs w:val="24"/>
          <w:lang w:val="en-US"/>
        </w:rPr>
        <w:fldChar w:fldCharType="separate"/>
      </w:r>
      <w:r w:rsidR="00177969">
        <w:rPr>
          <w:noProof/>
          <w:sz w:val="24"/>
          <w:szCs w:val="24"/>
          <w:lang w:val="en-US"/>
        </w:rPr>
        <w:t>1</w:t>
      </w:r>
      <w:r w:rsidRPr="004C47A8">
        <w:rPr>
          <w:sz w:val="24"/>
          <w:szCs w:val="24"/>
          <w:lang w:val="en-US"/>
        </w:rPr>
        <w:fldChar w:fldCharType="end"/>
      </w:r>
      <w:bookmarkEnd w:id="28"/>
      <w:r w:rsidRPr="004C47A8">
        <w:rPr>
          <w:sz w:val="24"/>
          <w:szCs w:val="24"/>
          <w:lang w:val="en-US"/>
        </w:rPr>
        <w:t>. Bloch sphere depicting the states and positions of a qubit.</w:t>
      </w:r>
    </w:p>
    <w:p w14:paraId="43D5B8DB" w14:textId="77777777" w:rsidR="00D0214A" w:rsidRDefault="00D0214A" w:rsidP="00D0214A">
      <w:pPr>
        <w:pStyle w:val="BodyText"/>
        <w:ind w:firstLine="0"/>
        <w:jc w:val="left"/>
        <w:rPr>
          <w:sz w:val="24"/>
          <w:szCs w:val="24"/>
          <w:lang w:val="en-US"/>
        </w:rPr>
      </w:pPr>
    </w:p>
    <w:p w14:paraId="4CA6AC6B" w14:textId="43BDDF82" w:rsidR="004C47A8" w:rsidRPr="00D0214A" w:rsidRDefault="00D0214A" w:rsidP="00D0214A">
      <w:pPr>
        <w:pStyle w:val="BodyText"/>
        <w:ind w:firstLine="0"/>
        <w:jc w:val="left"/>
        <w:rPr>
          <w:sz w:val="24"/>
          <w:szCs w:val="24"/>
        </w:rPr>
      </w:pPr>
      <w:r>
        <w:rPr>
          <w:sz w:val="24"/>
          <w:szCs w:val="24"/>
          <w:lang w:val="en-US"/>
        </w:rPr>
        <w:t>The evolution of qubits can be mathematically described as unitary operation in Hilbert space</w:t>
      </w:r>
      <w:r w:rsidR="002A3DF8">
        <w:rPr>
          <w:sz w:val="24"/>
          <w:szCs w:val="24"/>
          <w:lang w:val="en-US"/>
        </w:rPr>
        <w:t>,</w:t>
      </w:r>
      <w:r>
        <w:rPr>
          <w:sz w:val="24"/>
          <w:szCs w:val="24"/>
          <w:lang w:val="en-US"/>
        </w:rPr>
        <w:t xml:space="preserve"> </w:t>
      </w:r>
      <w:r w:rsidR="002A3DF8">
        <w:rPr>
          <w:sz w:val="24"/>
          <w:szCs w:val="24"/>
          <w:lang w:val="en-US"/>
        </w:rPr>
        <w:t>which can be</w:t>
      </w:r>
      <w:r>
        <w:rPr>
          <w:sz w:val="24"/>
          <w:szCs w:val="24"/>
          <w:lang w:val="en-US"/>
        </w:rPr>
        <w:t xml:space="preserve"> illustrated as the </w:t>
      </w:r>
      <w:r w:rsidRPr="009F39BF">
        <w:rPr>
          <w:sz w:val="24"/>
          <w:szCs w:val="24"/>
        </w:rPr>
        <w:t>rotation around the x, y, and z axes by means of quantum gates or matrix operations</w:t>
      </w:r>
      <w:r>
        <w:rPr>
          <w:sz w:val="24"/>
          <w:szCs w:val="24"/>
          <w:lang w:val="en-US"/>
        </w:rPr>
        <w:t>.</w:t>
      </w:r>
      <w:r w:rsidRPr="009F39BF">
        <w:rPr>
          <w:sz w:val="24"/>
          <w:szCs w:val="24"/>
        </w:rPr>
        <w:t xml:space="preserve"> </w:t>
      </w:r>
      <w:r>
        <w:rPr>
          <w:sz w:val="24"/>
          <w:szCs w:val="24"/>
          <w:lang w:val="en-US"/>
        </w:rPr>
        <w:t>A sample</w:t>
      </w:r>
      <w:r w:rsidR="00270AB0">
        <w:rPr>
          <w:sz w:val="24"/>
          <w:szCs w:val="24"/>
          <w:lang w:val="en-US"/>
        </w:rPr>
        <w:t xml:space="preserve"> operation</w:t>
      </w:r>
      <w:r>
        <w:rPr>
          <w:sz w:val="24"/>
          <w:szCs w:val="24"/>
          <w:lang w:val="en-US"/>
        </w:rPr>
        <w:t xml:space="preserve"> of rotating a single qubit around x axis is </w:t>
      </w:r>
      <w:r w:rsidRPr="009F39BF">
        <w:rPr>
          <w:sz w:val="24"/>
          <w:szCs w:val="24"/>
        </w:rPr>
        <w:t xml:space="preserve">shown </w:t>
      </w:r>
      <w:r w:rsidR="00270AB0">
        <w:rPr>
          <w:sz w:val="24"/>
          <w:szCs w:val="24"/>
          <w:lang w:val="en-US"/>
        </w:rPr>
        <w:t xml:space="preserve">as the unitary matrix </w:t>
      </w:r>
      <w:r w:rsidRPr="009F39BF">
        <w:rPr>
          <w:sz w:val="24"/>
          <w:szCs w:val="24"/>
        </w:rPr>
        <w:t>in</w:t>
      </w:r>
      <w:r>
        <w:rPr>
          <w:sz w:val="24"/>
          <w:szCs w:val="24"/>
          <w:lang w:val="en-US"/>
        </w:rPr>
        <w:t xml:space="preserve"> Eq. (2)</w:t>
      </w:r>
      <w:r w:rsidRPr="009F39BF">
        <w:rPr>
          <w:sz w:val="24"/>
          <w:szCs w:val="24"/>
        </w:rPr>
        <w:t xml:space="preserve">. </w:t>
      </w:r>
    </w:p>
    <w:p w14:paraId="56556839" w14:textId="2676D80C" w:rsidR="003B1FFE" w:rsidRPr="004C47A8" w:rsidRDefault="004C47A8" w:rsidP="004C47A8">
      <w:pPr>
        <w:pStyle w:val="BodyText"/>
        <w:jc w:val="center"/>
        <w:rPr>
          <w:sz w:val="24"/>
          <w:szCs w:val="24"/>
          <w:lang w:val="en-US"/>
        </w:rPr>
      </w:pPr>
      <w:r>
        <w:rPr>
          <w:sz w:val="24"/>
          <w:szCs w:val="24"/>
          <w:lang w:val="en-US"/>
        </w:rPr>
        <w:tab/>
      </w:r>
      <w:r>
        <w:rPr>
          <w:sz w:val="24"/>
          <w:szCs w:val="24"/>
          <w:lang w:val="en-US"/>
        </w:rPr>
        <w:tab/>
      </w: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x</m:t>
            </m:r>
          </m:sub>
        </m:sSub>
        <m:d>
          <m:dPr>
            <m:ctrlPr>
              <w:rPr>
                <w:rFonts w:ascii="Cambria Math" w:hAnsi="Cambria Math"/>
                <w:i/>
                <w:sz w:val="24"/>
                <w:szCs w:val="24"/>
                <w:lang w:val="en-US"/>
              </w:rPr>
            </m:ctrlPr>
          </m:dPr>
          <m:e>
            <m:r>
              <w:rPr>
                <w:rFonts w:ascii="Cambria Math" w:hAnsi="Cambria Math"/>
                <w:sz w:val="24"/>
                <w:szCs w:val="24"/>
                <w:lang w:val="en-US"/>
              </w:rPr>
              <m:t>γ</m:t>
            </m:r>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cos⁡(</m:t>
                  </m:r>
                  <m:f>
                    <m:fPr>
                      <m:ctrlPr>
                        <w:rPr>
                          <w:rFonts w:ascii="Cambria Math" w:hAnsi="Cambria Math"/>
                          <w:i/>
                          <w:sz w:val="24"/>
                          <w:szCs w:val="24"/>
                          <w:lang w:val="en-US"/>
                        </w:rPr>
                      </m:ctrlPr>
                    </m:fPr>
                    <m:num>
                      <m:r>
                        <w:rPr>
                          <w:rFonts w:ascii="Cambria Math" w:hAnsi="Cambria Math"/>
                          <w:sz w:val="24"/>
                          <w:szCs w:val="24"/>
                          <w:lang w:val="en-US"/>
                        </w:rPr>
                        <m:t>γ</m:t>
                      </m:r>
                    </m:num>
                    <m:den>
                      <m:r>
                        <w:rPr>
                          <w:rFonts w:ascii="Cambria Math" w:hAnsi="Cambria Math"/>
                          <w:sz w:val="24"/>
                          <w:szCs w:val="24"/>
                          <w:lang w:val="en-US"/>
                        </w:rPr>
                        <m:t>2</m:t>
                      </m:r>
                    </m:den>
                  </m:f>
                  <m:r>
                    <w:rPr>
                      <w:rFonts w:ascii="Cambria Math" w:hAnsi="Cambria Math"/>
                      <w:sz w:val="24"/>
                      <w:szCs w:val="24"/>
                      <w:lang w:val="en-US"/>
                    </w:rPr>
                    <m:t>)</m:t>
                  </m:r>
                </m:e>
                <m:e>
                  <m:r>
                    <w:rPr>
                      <w:rFonts w:ascii="Cambria Math" w:hAnsi="Cambria Math"/>
                      <w:sz w:val="24"/>
                      <w:szCs w:val="24"/>
                      <w:lang w:val="en-US"/>
                    </w:rPr>
                    <m:t>-isin⁡(</m:t>
                  </m:r>
                  <m:f>
                    <m:fPr>
                      <m:ctrlPr>
                        <w:rPr>
                          <w:rFonts w:ascii="Cambria Math" w:hAnsi="Cambria Math"/>
                          <w:i/>
                          <w:sz w:val="24"/>
                          <w:szCs w:val="24"/>
                          <w:lang w:val="en-US"/>
                        </w:rPr>
                      </m:ctrlPr>
                    </m:fPr>
                    <m:num>
                      <m:r>
                        <w:rPr>
                          <w:rFonts w:ascii="Cambria Math" w:hAnsi="Cambria Math"/>
                          <w:sz w:val="24"/>
                          <w:szCs w:val="24"/>
                          <w:lang w:val="en-US"/>
                        </w:rPr>
                        <m:t>γ</m:t>
                      </m:r>
                    </m:num>
                    <m:den>
                      <m:r>
                        <w:rPr>
                          <w:rFonts w:ascii="Cambria Math" w:hAnsi="Cambria Math"/>
                          <w:sz w:val="24"/>
                          <w:szCs w:val="24"/>
                          <w:lang w:val="en-US"/>
                        </w:rPr>
                        <m:t>2</m:t>
                      </m:r>
                    </m:den>
                  </m:f>
                  <m:r>
                    <w:rPr>
                      <w:rFonts w:ascii="Cambria Math" w:hAnsi="Cambria Math"/>
                      <w:sz w:val="24"/>
                      <w:szCs w:val="24"/>
                      <w:lang w:val="en-US"/>
                    </w:rPr>
                    <m:t>)</m:t>
                  </m:r>
                </m:e>
              </m:mr>
              <m:mr>
                <m:e>
                  <m:r>
                    <w:rPr>
                      <w:rFonts w:ascii="Cambria Math" w:hAnsi="Cambria Math"/>
                      <w:sz w:val="24"/>
                      <w:szCs w:val="24"/>
                      <w:lang w:val="en-US"/>
                    </w:rPr>
                    <m:t>-sin⁡(</m:t>
                  </m:r>
                  <m:f>
                    <m:fPr>
                      <m:ctrlPr>
                        <w:rPr>
                          <w:rFonts w:ascii="Cambria Math" w:hAnsi="Cambria Math"/>
                          <w:i/>
                          <w:sz w:val="24"/>
                          <w:szCs w:val="24"/>
                          <w:lang w:val="en-US"/>
                        </w:rPr>
                      </m:ctrlPr>
                    </m:fPr>
                    <m:num>
                      <m:r>
                        <w:rPr>
                          <w:rFonts w:ascii="Cambria Math" w:hAnsi="Cambria Math"/>
                          <w:sz w:val="24"/>
                          <w:szCs w:val="24"/>
                          <w:lang w:val="en-US"/>
                        </w:rPr>
                        <m:t>γ</m:t>
                      </m:r>
                    </m:num>
                    <m:den>
                      <m:r>
                        <w:rPr>
                          <w:rFonts w:ascii="Cambria Math" w:hAnsi="Cambria Math"/>
                          <w:sz w:val="24"/>
                          <w:szCs w:val="24"/>
                          <w:lang w:val="en-US"/>
                        </w:rPr>
                        <m:t>2</m:t>
                      </m:r>
                    </m:den>
                  </m:f>
                  <m:r>
                    <w:rPr>
                      <w:rFonts w:ascii="Cambria Math" w:hAnsi="Cambria Math"/>
                      <w:sz w:val="24"/>
                      <w:szCs w:val="24"/>
                      <w:lang w:val="en-US"/>
                    </w:rPr>
                    <m:t>)</m:t>
                  </m:r>
                </m:e>
                <m:e>
                  <m:r>
                    <w:rPr>
                      <w:rFonts w:ascii="Cambria Math" w:hAnsi="Cambria Math"/>
                      <w:sz w:val="24"/>
                      <w:szCs w:val="24"/>
                      <w:lang w:val="en-US"/>
                    </w:rPr>
                    <m:t>cos⁡(</m:t>
                  </m:r>
                  <m:f>
                    <m:fPr>
                      <m:ctrlPr>
                        <w:rPr>
                          <w:rFonts w:ascii="Cambria Math" w:hAnsi="Cambria Math"/>
                          <w:i/>
                          <w:sz w:val="24"/>
                          <w:szCs w:val="24"/>
                          <w:lang w:val="en-US"/>
                        </w:rPr>
                      </m:ctrlPr>
                    </m:fPr>
                    <m:num>
                      <m:r>
                        <w:rPr>
                          <w:rFonts w:ascii="Cambria Math" w:hAnsi="Cambria Math"/>
                          <w:sz w:val="24"/>
                          <w:szCs w:val="24"/>
                          <w:lang w:val="en-US"/>
                        </w:rPr>
                        <m:t>γ</m:t>
                      </m:r>
                    </m:num>
                    <m:den>
                      <m:r>
                        <w:rPr>
                          <w:rFonts w:ascii="Cambria Math" w:hAnsi="Cambria Math"/>
                          <w:sz w:val="24"/>
                          <w:szCs w:val="24"/>
                          <w:lang w:val="en-US"/>
                        </w:rPr>
                        <m:t>2</m:t>
                      </m:r>
                    </m:den>
                  </m:f>
                  <m:r>
                    <w:rPr>
                      <w:rFonts w:ascii="Cambria Math" w:hAnsi="Cambria Math"/>
                      <w:sz w:val="24"/>
                      <w:szCs w:val="24"/>
                      <w:lang w:val="en-US"/>
                    </w:rPr>
                    <m:t>)</m:t>
                  </m:r>
                </m:e>
              </m:mr>
            </m:m>
          </m:e>
        </m:d>
      </m:oMath>
      <w:r w:rsidR="007D61E5">
        <w:rPr>
          <w:sz w:val="24"/>
          <w:szCs w:val="24"/>
          <w:lang w:val="en-US"/>
        </w:rPr>
        <w:t xml:space="preserve"> </w:t>
      </w:r>
      <w:r w:rsidR="007A35DA">
        <w:rPr>
          <w:sz w:val="24"/>
          <w:szCs w:val="24"/>
          <w:lang w:val="en-US"/>
        </w:rPr>
        <w:tab/>
      </w:r>
      <w:r w:rsidR="007D61E5">
        <w:rPr>
          <w:sz w:val="24"/>
          <w:szCs w:val="24"/>
          <w:lang w:val="en-US"/>
        </w:rPr>
        <w:tab/>
      </w:r>
      <w:r>
        <w:rPr>
          <w:sz w:val="24"/>
          <w:szCs w:val="24"/>
          <w:lang w:val="en-US"/>
        </w:rPr>
        <w:t>(2)</w:t>
      </w:r>
    </w:p>
    <w:p w14:paraId="629E1472" w14:textId="77777777" w:rsidR="00CC2599" w:rsidRDefault="00CC2599">
      <w:pPr>
        <w:rPr>
          <w:rFonts w:ascii="Times New Roman" w:hAnsi="Times New Roman" w:cs="Times New Roman"/>
          <w:sz w:val="24"/>
          <w:szCs w:val="24"/>
        </w:rPr>
      </w:pPr>
    </w:p>
    <w:p w14:paraId="4DFA6382" w14:textId="64F171A3" w:rsidR="00E919F9" w:rsidRPr="009F39BF" w:rsidRDefault="00C85F03">
      <w:pPr>
        <w:rPr>
          <w:rFonts w:ascii="Times New Roman" w:hAnsi="Times New Roman" w:cs="Times New Roman"/>
          <w:sz w:val="24"/>
          <w:szCs w:val="24"/>
        </w:rPr>
      </w:pPr>
      <w:r>
        <w:rPr>
          <w:rFonts w:ascii="Times New Roman" w:hAnsi="Times New Roman" w:cs="Times New Roman"/>
          <w:sz w:val="24"/>
          <w:szCs w:val="24"/>
        </w:rPr>
        <w:t xml:space="preserve">The benefit of exponentially growing power makes quantum computing one of the most active science research fields currently. </w:t>
      </w:r>
      <w:r w:rsidR="00086E8E">
        <w:rPr>
          <w:rFonts w:ascii="Times New Roman" w:hAnsi="Times New Roman" w:cs="Times New Roman"/>
          <w:sz w:val="24"/>
          <w:szCs w:val="24"/>
        </w:rPr>
        <w:t>A</w:t>
      </w:r>
      <w:r>
        <w:rPr>
          <w:rFonts w:ascii="Times New Roman" w:hAnsi="Times New Roman" w:cs="Times New Roman"/>
          <w:sz w:val="24"/>
          <w:szCs w:val="24"/>
        </w:rPr>
        <w:t xml:space="preserve"> famous example demonstrating the advantage of quantum over classical computer is the task of factoring </w:t>
      </w:r>
      <w:r w:rsidR="00B23275">
        <w:rPr>
          <w:rFonts w:ascii="Times New Roman" w:hAnsi="Times New Roman" w:cs="Times New Roman"/>
          <w:sz w:val="24"/>
          <w:szCs w:val="24"/>
        </w:rPr>
        <w:t>a large</w:t>
      </w:r>
      <w:r>
        <w:rPr>
          <w:rFonts w:ascii="Times New Roman" w:hAnsi="Times New Roman" w:cs="Times New Roman"/>
          <w:sz w:val="24"/>
          <w:szCs w:val="24"/>
        </w:rPr>
        <w:t xml:space="preserve"> integer with </w:t>
      </w:r>
      <w:r w:rsidRPr="00116440">
        <w:rPr>
          <w:rFonts w:ascii="Times New Roman" w:hAnsi="Times New Roman" w:cs="Times New Roman"/>
          <w:i/>
          <w:iCs/>
          <w:sz w:val="24"/>
          <w:szCs w:val="24"/>
        </w:rPr>
        <w:t>n</w:t>
      </w:r>
      <w:r>
        <w:rPr>
          <w:rFonts w:ascii="Times New Roman" w:hAnsi="Times New Roman" w:cs="Times New Roman"/>
          <w:sz w:val="24"/>
          <w:szCs w:val="24"/>
        </w:rPr>
        <w:t xml:space="preserve"> digits. The time complexity of any </w:t>
      </w:r>
      <w:r w:rsidR="00116440">
        <w:rPr>
          <w:rFonts w:ascii="Times New Roman" w:hAnsi="Times New Roman" w:cs="Times New Roman"/>
          <w:sz w:val="24"/>
          <w:szCs w:val="24"/>
        </w:rPr>
        <w:t xml:space="preserve">best </w:t>
      </w:r>
      <w:r>
        <w:rPr>
          <w:rFonts w:ascii="Times New Roman" w:hAnsi="Times New Roman" w:cs="Times New Roman"/>
          <w:sz w:val="24"/>
          <w:szCs w:val="24"/>
        </w:rPr>
        <w:t xml:space="preserve">classical algorithm is </w:t>
      </w:r>
      <w:r w:rsidRPr="000825C5">
        <w:rPr>
          <w:rFonts w:ascii="Times New Roman" w:hAnsi="Times New Roman" w:cs="Times New Roman"/>
          <w:i/>
          <w:iCs/>
          <w:sz w:val="24"/>
          <w:szCs w:val="24"/>
        </w:rPr>
        <w:t>O(</w:t>
      </w:r>
      <w:r w:rsidR="00B82D01">
        <w:rPr>
          <w:rFonts w:ascii="Times New Roman" w:hAnsi="Times New Roman" w:cs="Times New Roman"/>
          <w:i/>
          <w:iCs/>
          <w:sz w:val="24"/>
          <w:szCs w:val="24"/>
        </w:rPr>
        <w:t>exp(n)</w:t>
      </w:r>
      <w:r w:rsidRPr="000825C5">
        <w:rPr>
          <w:rFonts w:ascii="Times New Roman" w:hAnsi="Times New Roman" w:cs="Times New Roman"/>
          <w:i/>
          <w:iCs/>
          <w:sz w:val="24"/>
          <w:szCs w:val="24"/>
        </w:rPr>
        <w:t>)</w:t>
      </w:r>
      <w:r>
        <w:rPr>
          <w:rFonts w:ascii="Times New Roman" w:hAnsi="Times New Roman" w:cs="Times New Roman"/>
          <w:sz w:val="24"/>
          <w:szCs w:val="24"/>
        </w:rPr>
        <w:t xml:space="preserve">; whereas Shor has demonstrated that this problem can be solved by quantum computer in polynomial time </w:t>
      </w:r>
      <w:sdt>
        <w:sdtPr>
          <w:rPr>
            <w:rFonts w:ascii="Times New Roman" w:hAnsi="Times New Roman" w:cs="Times New Roman"/>
            <w:sz w:val="24"/>
            <w:szCs w:val="24"/>
          </w:rPr>
          <w:id w:val="-47792337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Sho94 \l 1033 </w:instrText>
          </w:r>
          <w:r>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24157A">
        <w:rPr>
          <w:rFonts w:ascii="Times New Roman" w:hAnsi="Times New Roman" w:cs="Times New Roman"/>
          <w:sz w:val="24"/>
          <w:szCs w:val="24"/>
        </w:rPr>
        <w:t xml:space="preserve"> </w:t>
      </w:r>
      <w:r w:rsidR="004B4F20">
        <w:rPr>
          <w:rFonts w:ascii="Times New Roman" w:hAnsi="Times New Roman" w:cs="Times New Roman"/>
          <w:sz w:val="24"/>
          <w:szCs w:val="24"/>
        </w:rPr>
        <w:t xml:space="preserve">The term, quantum supremacy, refers to </w:t>
      </w:r>
      <w:r w:rsidR="00086E8E">
        <w:rPr>
          <w:rFonts w:ascii="Times New Roman" w:hAnsi="Times New Roman" w:cs="Times New Roman"/>
          <w:sz w:val="24"/>
          <w:szCs w:val="24"/>
        </w:rPr>
        <w:t>this type of</w:t>
      </w:r>
      <w:r w:rsidR="0024157A">
        <w:rPr>
          <w:rFonts w:ascii="Times New Roman" w:hAnsi="Times New Roman" w:cs="Times New Roman"/>
          <w:sz w:val="24"/>
          <w:szCs w:val="24"/>
        </w:rPr>
        <w:t xml:space="preserve"> advantage and dominance of quantum over classical computing</w:t>
      </w:r>
      <w:r w:rsidR="004B4F20">
        <w:rPr>
          <w:rFonts w:ascii="Times New Roman" w:hAnsi="Times New Roman" w:cs="Times New Roman"/>
          <w:sz w:val="24"/>
          <w:szCs w:val="24"/>
        </w:rPr>
        <w:t>.</w:t>
      </w:r>
    </w:p>
    <w:p w14:paraId="5959835C" w14:textId="77777777" w:rsidR="00960C61" w:rsidRDefault="00960C61">
      <w:pPr>
        <w:rPr>
          <w:rFonts w:ascii="Times New Roman" w:hAnsi="Times New Roman" w:cs="Times New Roman"/>
          <w:sz w:val="24"/>
          <w:szCs w:val="24"/>
        </w:rPr>
      </w:pPr>
    </w:p>
    <w:p w14:paraId="39223C76" w14:textId="530B7DDD" w:rsidR="00853E9E" w:rsidRDefault="00853E9E" w:rsidP="00853E9E">
      <w:pPr>
        <w:pStyle w:val="Heading1"/>
        <w:numPr>
          <w:ilvl w:val="0"/>
          <w:numId w:val="2"/>
        </w:numPr>
        <w:jc w:val="left"/>
        <w:rPr>
          <w:b/>
          <w:bCs/>
          <w:sz w:val="24"/>
          <w:szCs w:val="24"/>
        </w:rPr>
      </w:pPr>
      <w:r>
        <w:rPr>
          <w:b/>
          <w:bCs/>
          <w:sz w:val="24"/>
          <w:szCs w:val="24"/>
        </w:rPr>
        <w:t>Hard Quantum Distributions</w:t>
      </w:r>
    </w:p>
    <w:p w14:paraId="594FEAD4" w14:textId="77777777" w:rsidR="00853E9E" w:rsidRDefault="00853E9E" w:rsidP="00853E9E">
      <w:pPr>
        <w:rPr>
          <w:rFonts w:ascii="Times New Roman" w:hAnsi="Times New Roman" w:cs="Times New Roman"/>
          <w:sz w:val="24"/>
          <w:szCs w:val="24"/>
        </w:rPr>
      </w:pPr>
    </w:p>
    <w:p w14:paraId="793B2BAF" w14:textId="77777777" w:rsidR="005C21C3" w:rsidRDefault="00853E9E" w:rsidP="00853E9E">
      <w:pPr>
        <w:rPr>
          <w:rFonts w:ascii="Times New Roman" w:hAnsi="Times New Roman" w:cs="Times New Roman"/>
          <w:sz w:val="24"/>
          <w:szCs w:val="24"/>
        </w:rPr>
      </w:pPr>
      <w:r>
        <w:rPr>
          <w:rFonts w:ascii="Times New Roman" w:hAnsi="Times New Roman" w:cs="Times New Roman"/>
          <w:sz w:val="24"/>
          <w:szCs w:val="24"/>
        </w:rPr>
        <w:t>We will study two type</w:t>
      </w:r>
      <w:r w:rsidR="005C21C3">
        <w:rPr>
          <w:rFonts w:ascii="Times New Roman" w:hAnsi="Times New Roman" w:cs="Times New Roman"/>
          <w:sz w:val="24"/>
          <w:szCs w:val="24"/>
        </w:rPr>
        <w:t>s</w:t>
      </w:r>
      <w:r>
        <w:rPr>
          <w:rFonts w:ascii="Times New Roman" w:hAnsi="Times New Roman" w:cs="Times New Roman"/>
          <w:sz w:val="24"/>
          <w:szCs w:val="24"/>
        </w:rPr>
        <w:t xml:space="preserve"> of </w:t>
      </w:r>
      <w:r w:rsidR="005C21C3">
        <w:rPr>
          <w:rFonts w:ascii="Times New Roman" w:hAnsi="Times New Roman" w:cs="Times New Roman"/>
          <w:sz w:val="24"/>
          <w:szCs w:val="24"/>
        </w:rPr>
        <w:t xml:space="preserve">quantum distributions in this paper. </w:t>
      </w:r>
    </w:p>
    <w:p w14:paraId="79161B12" w14:textId="29612145" w:rsidR="004C47A8" w:rsidRPr="004C47A8" w:rsidRDefault="00463495" w:rsidP="004C47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w:t>
      </w:r>
      <w:r w:rsidR="001D65E4">
        <w:rPr>
          <w:rFonts w:ascii="Times New Roman" w:hAnsi="Times New Roman" w:cs="Times New Roman"/>
          <w:sz w:val="24"/>
          <w:szCs w:val="24"/>
        </w:rPr>
        <w:t>D</w:t>
      </w:r>
      <w:r>
        <w:rPr>
          <w:rFonts w:ascii="Times New Roman" w:hAnsi="Times New Roman" w:cs="Times New Roman"/>
          <w:sz w:val="24"/>
          <w:szCs w:val="24"/>
        </w:rPr>
        <w:t xml:space="preserve">istribution </w:t>
      </w:r>
      <w:del w:id="29" w:author="Ying Zhao" w:date="2024-03-26T22:11:00Z">
        <w:r w:rsidDel="007B7412">
          <w:rPr>
            <w:rFonts w:ascii="Times New Roman" w:hAnsi="Times New Roman" w:cs="Times New Roman"/>
            <w:sz w:val="24"/>
            <w:szCs w:val="24"/>
          </w:rPr>
          <w:delText>related to</w:delText>
        </w:r>
      </w:del>
      <w:ins w:id="30" w:author="Ying Zhao" w:date="2024-03-26T22:11:00Z">
        <w:r w:rsidR="007B7412">
          <w:rPr>
            <w:rFonts w:ascii="Times New Roman" w:hAnsi="Times New Roman" w:cs="Times New Roman"/>
            <w:sz w:val="24"/>
            <w:szCs w:val="24"/>
          </w:rPr>
          <w:t>generated by</w:t>
        </w:r>
      </w:ins>
      <w:r>
        <w:rPr>
          <w:rFonts w:ascii="Times New Roman" w:hAnsi="Times New Roman" w:cs="Times New Roman"/>
          <w:sz w:val="24"/>
          <w:szCs w:val="24"/>
        </w:rPr>
        <w:t xml:space="preserve"> </w:t>
      </w:r>
      <w:r w:rsidR="002956B7">
        <w:rPr>
          <w:rFonts w:ascii="Times New Roman" w:hAnsi="Times New Roman" w:cs="Times New Roman"/>
          <w:sz w:val="24"/>
          <w:szCs w:val="24"/>
        </w:rPr>
        <w:t>quantum Fourier sampling</w:t>
      </w:r>
      <w:ins w:id="31" w:author="Ying Zhao" w:date="2024-03-26T22:11:00Z">
        <w:r w:rsidR="00413921">
          <w:rPr>
            <w:rFonts w:ascii="Times New Roman" w:hAnsi="Times New Roman" w:cs="Times New Roman"/>
            <w:sz w:val="24"/>
            <w:szCs w:val="24"/>
          </w:rPr>
          <w:t xml:space="preserve"> by Fefferman and Umans</w:t>
        </w:r>
      </w:ins>
    </w:p>
    <w:p w14:paraId="45AB719B" w14:textId="1F764E19" w:rsidR="00463495" w:rsidRDefault="005C21C3" w:rsidP="00853E9E">
      <w:pPr>
        <w:rPr>
          <w:rFonts w:ascii="Times New Roman" w:hAnsi="Times New Roman" w:cs="Times New Roman"/>
          <w:sz w:val="24"/>
          <w:szCs w:val="24"/>
        </w:rPr>
      </w:pPr>
      <w:r>
        <w:rPr>
          <w:rFonts w:ascii="Times New Roman" w:hAnsi="Times New Roman" w:cs="Times New Roman"/>
          <w:sz w:val="24"/>
          <w:szCs w:val="24"/>
        </w:rPr>
        <w:t xml:space="preserve">The first is a class of hard states introduced by Fefferman and Umans </w:t>
      </w:r>
      <w:sdt>
        <w:sdtPr>
          <w:rPr>
            <w:rFonts w:ascii="Times New Roman" w:hAnsi="Times New Roman" w:cs="Times New Roman"/>
            <w:sz w:val="24"/>
            <w:szCs w:val="24"/>
          </w:rPr>
          <w:id w:val="95929853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Fef15 \l 1033 </w:instrText>
          </w:r>
          <w:r>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[8]</w:t>
          </w:r>
          <w:r>
            <w:rPr>
              <w:rFonts w:ascii="Times New Roman" w:hAnsi="Times New Roman" w:cs="Times New Roman"/>
              <w:sz w:val="24"/>
              <w:szCs w:val="24"/>
            </w:rPr>
            <w:fldChar w:fldCharType="end"/>
          </w:r>
        </w:sdtContent>
      </w:sdt>
      <w:r w:rsidR="006B73E5">
        <w:rPr>
          <w:rFonts w:ascii="Times New Roman" w:hAnsi="Times New Roman" w:cs="Times New Roman"/>
          <w:sz w:val="24"/>
          <w:szCs w:val="24"/>
        </w:rPr>
        <w:t>,</w:t>
      </w:r>
      <w:r>
        <w:rPr>
          <w:rFonts w:ascii="Times New Roman" w:hAnsi="Times New Roman" w:cs="Times New Roman"/>
          <w:sz w:val="24"/>
          <w:szCs w:val="24"/>
        </w:rPr>
        <w:t xml:space="preserve"> produced by a certain quantum computational process. A</w:t>
      </w:r>
      <w:r w:rsidR="001D696E">
        <w:rPr>
          <w:rFonts w:ascii="Times New Roman" w:hAnsi="Times New Roman" w:cs="Times New Roman"/>
          <w:sz w:val="24"/>
          <w:szCs w:val="24"/>
        </w:rPr>
        <w:t xml:space="preserve">s pointed out in section 4 of ref. </w:t>
      </w:r>
      <w:sdt>
        <w:sdtPr>
          <w:rPr>
            <w:rFonts w:ascii="Times New Roman" w:hAnsi="Times New Roman" w:cs="Times New Roman"/>
            <w:sz w:val="24"/>
            <w:szCs w:val="24"/>
          </w:rPr>
          <w:id w:val="991067237"/>
          <w:citation/>
        </w:sdtPr>
        <w:sdtContent>
          <w:r w:rsidR="001D696E">
            <w:rPr>
              <w:rFonts w:ascii="Times New Roman" w:hAnsi="Times New Roman" w:cs="Times New Roman"/>
              <w:sz w:val="24"/>
              <w:szCs w:val="24"/>
            </w:rPr>
            <w:fldChar w:fldCharType="begin"/>
          </w:r>
          <w:r w:rsidR="001D696E">
            <w:rPr>
              <w:rFonts w:ascii="Times New Roman" w:hAnsi="Times New Roman" w:cs="Times New Roman"/>
              <w:sz w:val="24"/>
              <w:szCs w:val="24"/>
            </w:rPr>
            <w:instrText xml:space="preserve"> CITATION Fef15 \l 1033 </w:instrText>
          </w:r>
          <w:r w:rsidR="001D696E">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[8]</w:t>
          </w:r>
          <w:r w:rsidR="001D696E">
            <w:rPr>
              <w:rFonts w:ascii="Times New Roman" w:hAnsi="Times New Roman" w:cs="Times New Roman"/>
              <w:sz w:val="24"/>
              <w:szCs w:val="24"/>
            </w:rPr>
            <w:fldChar w:fldCharType="end"/>
          </w:r>
        </w:sdtContent>
      </w:sdt>
      <w:r w:rsidR="001D696E">
        <w:rPr>
          <w:rFonts w:ascii="Times New Roman" w:hAnsi="Times New Roman" w:cs="Times New Roman"/>
          <w:sz w:val="24"/>
          <w:szCs w:val="24"/>
        </w:rPr>
        <w:t>, a</w:t>
      </w:r>
      <w:r w:rsidR="002E120C">
        <w:rPr>
          <w:rFonts w:ascii="Times New Roman" w:hAnsi="Times New Roman" w:cs="Times New Roman"/>
          <w:sz w:val="24"/>
          <w:szCs w:val="24"/>
        </w:rPr>
        <w:t xml:space="preserve"> straightforward</w:t>
      </w:r>
      <w:r>
        <w:rPr>
          <w:rFonts w:ascii="Times New Roman" w:hAnsi="Times New Roman" w:cs="Times New Roman"/>
          <w:sz w:val="24"/>
          <w:szCs w:val="24"/>
        </w:rPr>
        <w:t xml:space="preserve"> implementation </w:t>
      </w:r>
      <w:r w:rsidR="001D696E">
        <w:rPr>
          <w:rFonts w:ascii="Times New Roman" w:hAnsi="Times New Roman" w:cs="Times New Roman"/>
          <w:sz w:val="24"/>
          <w:szCs w:val="24"/>
        </w:rPr>
        <w:t>of</w:t>
      </w:r>
      <w:r>
        <w:rPr>
          <w:rFonts w:ascii="Times New Roman" w:hAnsi="Times New Roman" w:cs="Times New Roman"/>
          <w:sz w:val="24"/>
          <w:szCs w:val="24"/>
        </w:rPr>
        <w:t xml:space="preserve"> sampl</w:t>
      </w:r>
      <w:r w:rsidR="001D696E">
        <w:rPr>
          <w:rFonts w:ascii="Times New Roman" w:hAnsi="Times New Roman" w:cs="Times New Roman"/>
          <w:sz w:val="24"/>
          <w:szCs w:val="24"/>
        </w:rPr>
        <w:t>ing</w:t>
      </w:r>
      <w:r>
        <w:rPr>
          <w:rFonts w:ascii="Times New Roman" w:hAnsi="Times New Roman" w:cs="Times New Roman"/>
          <w:sz w:val="24"/>
          <w:szCs w:val="24"/>
        </w:rPr>
        <w:t xml:space="preserve"> from this distribution is to apply quantum Fourier transformation to </w:t>
      </w:r>
      <w:r w:rsidR="001D696E">
        <w:rPr>
          <w:rFonts w:ascii="Times New Roman" w:hAnsi="Times New Roman" w:cs="Times New Roman"/>
          <w:sz w:val="24"/>
          <w:szCs w:val="24"/>
        </w:rPr>
        <w:t xml:space="preserve">a uniform superposition </w:t>
      </w:r>
      <w:r w:rsidR="00065B68">
        <w:rPr>
          <w:rFonts w:ascii="Times New Roman" w:hAnsi="Times New Roman" w:cs="Times New Roman"/>
          <w:sz w:val="24"/>
          <w:szCs w:val="24"/>
        </w:rPr>
        <w:t>encoded</w:t>
      </w:r>
      <w:r w:rsidR="001D696E">
        <w:rPr>
          <w:rFonts w:ascii="Times New Roman" w:hAnsi="Times New Roman" w:cs="Times New Roman"/>
          <w:sz w:val="24"/>
          <w:szCs w:val="24"/>
        </w:rPr>
        <w:t xml:space="preserve"> by </w:t>
      </w:r>
      <w:r w:rsidR="00463495">
        <w:rPr>
          <w:rFonts w:ascii="Times New Roman" w:hAnsi="Times New Roman" w:cs="Times New Roman"/>
          <w:sz w:val="24"/>
          <w:szCs w:val="24"/>
        </w:rPr>
        <w:t xml:space="preserve">a function </w:t>
      </w:r>
      <w:r w:rsidR="00463495" w:rsidRPr="00065B68">
        <w:rPr>
          <w:rFonts w:ascii="Times New Roman" w:hAnsi="Times New Roman" w:cs="Times New Roman"/>
          <w:i/>
          <w:iCs/>
          <w:sz w:val="24"/>
          <w:szCs w:val="24"/>
        </w:rPr>
        <w:t>h</w:t>
      </w:r>
      <w:r w:rsidR="00463495">
        <w:rPr>
          <w:rFonts w:ascii="Times New Roman" w:hAnsi="Times New Roman" w:cs="Times New Roman"/>
          <w:sz w:val="24"/>
          <w:szCs w:val="24"/>
        </w:rPr>
        <w:t xml:space="preserve"> related to the matrix permanent,</w:t>
      </w:r>
      <w:r w:rsidR="001D696E">
        <w:rPr>
          <w:rFonts w:ascii="Times New Roman" w:hAnsi="Times New Roman" w:cs="Times New Roman"/>
          <w:sz w:val="24"/>
          <w:szCs w:val="24"/>
        </w:rPr>
        <w:t xml:space="preserve"> and </w:t>
      </w:r>
      <w:r w:rsidR="002E120C">
        <w:rPr>
          <w:rFonts w:ascii="Times New Roman" w:hAnsi="Times New Roman" w:cs="Times New Roman"/>
          <w:sz w:val="24"/>
          <w:szCs w:val="24"/>
        </w:rPr>
        <w:t>then perform the standard basis measurement</w:t>
      </w:r>
      <w:r w:rsidR="001D696E">
        <w:rPr>
          <w:rFonts w:ascii="Times New Roman" w:hAnsi="Times New Roman" w:cs="Times New Roman"/>
          <w:sz w:val="24"/>
          <w:szCs w:val="24"/>
        </w:rPr>
        <w:t xml:space="preserve">. </w:t>
      </w:r>
      <w:r w:rsidR="004B3F38">
        <w:rPr>
          <w:rFonts w:ascii="Times New Roman" w:hAnsi="Times New Roman" w:cs="Times New Roman"/>
          <w:sz w:val="24"/>
          <w:szCs w:val="24"/>
        </w:rPr>
        <w:t xml:space="preserve"> </w:t>
      </w:r>
      <w:r w:rsidR="00463495">
        <w:rPr>
          <w:rFonts w:ascii="Times New Roman" w:hAnsi="Times New Roman" w:cs="Times New Roman"/>
          <w:sz w:val="24"/>
          <w:szCs w:val="24"/>
        </w:rPr>
        <w:t>On the other side, there</w:t>
      </w:r>
      <w:r w:rsidR="006B73E5">
        <w:rPr>
          <w:rFonts w:ascii="Times New Roman" w:hAnsi="Times New Roman" w:cs="Times New Roman"/>
          <w:sz w:val="24"/>
          <w:szCs w:val="24"/>
        </w:rPr>
        <w:t xml:space="preserve"> also</w:t>
      </w:r>
      <w:r w:rsidR="00463495">
        <w:rPr>
          <w:rFonts w:ascii="Times New Roman" w:hAnsi="Times New Roman" w:cs="Times New Roman"/>
          <w:sz w:val="24"/>
          <w:szCs w:val="24"/>
        </w:rPr>
        <w:t xml:space="preserve"> exist a</w:t>
      </w:r>
      <w:r w:rsidR="004B3F38">
        <w:rPr>
          <w:rFonts w:ascii="Times New Roman" w:hAnsi="Times New Roman" w:cs="Times New Roman"/>
          <w:sz w:val="24"/>
          <w:szCs w:val="24"/>
        </w:rPr>
        <w:t xml:space="preserve"> classical implementation of the sampling </w:t>
      </w:r>
      <w:r w:rsidR="00463495">
        <w:rPr>
          <w:rFonts w:ascii="Times New Roman" w:hAnsi="Times New Roman" w:cs="Times New Roman"/>
          <w:sz w:val="24"/>
          <w:szCs w:val="24"/>
        </w:rPr>
        <w:t>as</w:t>
      </w:r>
      <w:r w:rsidR="004B3F38">
        <w:rPr>
          <w:rFonts w:ascii="Times New Roman" w:hAnsi="Times New Roman" w:cs="Times New Roman"/>
          <w:sz w:val="24"/>
          <w:szCs w:val="24"/>
        </w:rPr>
        <w:t xml:space="preserve"> described in ref. </w:t>
      </w:r>
      <w:sdt>
        <w:sdtPr>
          <w:rPr>
            <w:rFonts w:ascii="Times New Roman" w:hAnsi="Times New Roman" w:cs="Times New Roman"/>
            <w:sz w:val="24"/>
            <w:szCs w:val="24"/>
          </w:rPr>
          <w:id w:val="1757247360"/>
          <w:citation/>
        </w:sdtPr>
        <w:sdtContent>
          <w:r w:rsidR="004B3F38">
            <w:rPr>
              <w:rFonts w:ascii="Times New Roman" w:hAnsi="Times New Roman" w:cs="Times New Roman"/>
              <w:sz w:val="24"/>
              <w:szCs w:val="24"/>
            </w:rPr>
            <w:fldChar w:fldCharType="begin"/>
          </w:r>
          <w:r w:rsidR="004B3F38">
            <w:rPr>
              <w:rFonts w:ascii="Times New Roman" w:hAnsi="Times New Roman" w:cs="Times New Roman"/>
              <w:sz w:val="24"/>
              <w:szCs w:val="24"/>
            </w:rPr>
            <w:instrText xml:space="preserve"> CITATION And \l 1033 </w:instrText>
          </w:r>
          <w:r w:rsidR="004B3F38">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[4]</w:t>
          </w:r>
          <w:r w:rsidR="004B3F38">
            <w:rPr>
              <w:rFonts w:ascii="Times New Roman" w:hAnsi="Times New Roman" w:cs="Times New Roman"/>
              <w:sz w:val="24"/>
              <w:szCs w:val="24"/>
            </w:rPr>
            <w:fldChar w:fldCharType="end"/>
          </w:r>
        </w:sdtContent>
      </w:sdt>
      <w:r w:rsidR="004B3F38">
        <w:rPr>
          <w:rFonts w:ascii="Times New Roman" w:hAnsi="Times New Roman" w:cs="Times New Roman"/>
          <w:sz w:val="24"/>
          <w:szCs w:val="24"/>
        </w:rPr>
        <w:t xml:space="preserve">. It is shown that such classical sampling </w:t>
      </w:r>
      <w:r w:rsidR="004B3F38">
        <w:rPr>
          <w:rFonts w:ascii="Times New Roman" w:hAnsi="Times New Roman" w:cs="Times New Roman"/>
          <w:sz w:val="24"/>
          <w:szCs w:val="24"/>
        </w:rPr>
        <w:lastRenderedPageBreak/>
        <w:t>algorithms are hard because it contains the</w:t>
      </w:r>
      <w:r w:rsidR="00463495">
        <w:rPr>
          <w:rFonts w:ascii="Times New Roman" w:hAnsi="Times New Roman" w:cs="Times New Roman"/>
          <w:sz w:val="24"/>
          <w:szCs w:val="24"/>
        </w:rPr>
        <w:t xml:space="preserve"> </w:t>
      </w:r>
      <w:r w:rsidR="00985912">
        <w:rPr>
          <w:rFonts w:ascii="Times New Roman" w:hAnsi="Times New Roman" w:cs="Times New Roman"/>
          <w:sz w:val="24"/>
          <w:szCs w:val="24"/>
        </w:rPr>
        <w:t xml:space="preserve">matrix </w:t>
      </w:r>
      <w:r w:rsidR="004B3F38">
        <w:rPr>
          <w:rFonts w:ascii="Times New Roman" w:hAnsi="Times New Roman" w:cs="Times New Roman"/>
          <w:sz w:val="24"/>
          <w:szCs w:val="24"/>
        </w:rPr>
        <w:t>permanent problem which is not possible to compute in polynomial time.</w:t>
      </w:r>
      <w:r w:rsidR="007A42CB">
        <w:rPr>
          <w:rFonts w:ascii="Times New Roman" w:hAnsi="Times New Roman" w:cs="Times New Roman"/>
          <w:sz w:val="24"/>
          <w:szCs w:val="24"/>
        </w:rPr>
        <w:t xml:space="preserve"> </w:t>
      </w:r>
    </w:p>
    <w:p w14:paraId="240ECF23" w14:textId="77777777" w:rsidR="00905A6C" w:rsidRDefault="00683FB9" w:rsidP="00853E9E">
      <w:pPr>
        <w:rPr>
          <w:ins w:id="32" w:author="Ying Zhao" w:date="2024-03-26T22:04:00Z"/>
          <w:rFonts w:ascii="Times New Roman" w:hAnsi="Times New Roman" w:cs="Times New Roman"/>
          <w:sz w:val="24"/>
          <w:szCs w:val="24"/>
        </w:rPr>
      </w:pPr>
      <w:r>
        <w:rPr>
          <w:rFonts w:ascii="Times New Roman" w:hAnsi="Times New Roman" w:cs="Times New Roman"/>
          <w:sz w:val="24"/>
          <w:szCs w:val="24"/>
        </w:rPr>
        <w:t xml:space="preserve">The distribution </w:t>
      </w:r>
      <w:ins w:id="33" w:author="Ying Zhao" w:date="2024-03-26T22:03:00Z">
        <w:r w:rsidR="00905A6C">
          <w:rPr>
            <w:rFonts w:ascii="Times New Roman" w:hAnsi="Times New Roman" w:cs="Times New Roman"/>
            <w:sz w:val="24"/>
            <w:szCs w:val="24"/>
          </w:rPr>
          <w:t xml:space="preserve">that we will study originated from </w:t>
        </w:r>
      </w:ins>
      <w:del w:id="34" w:author="Ying Zhao" w:date="2024-03-26T22:03:00Z">
        <w:r w:rsidDel="00905A6C">
          <w:rPr>
            <w:rFonts w:ascii="Times New Roman" w:hAnsi="Times New Roman" w:cs="Times New Roman"/>
            <w:sz w:val="24"/>
            <w:szCs w:val="24"/>
          </w:rPr>
          <w:delText xml:space="preserve">can be constructed following the steps in </w:delText>
        </w:r>
      </w:del>
      <w:r>
        <w:rPr>
          <w:rFonts w:ascii="Times New Roman" w:hAnsi="Times New Roman" w:cs="Times New Roman"/>
          <w:sz w:val="24"/>
          <w:szCs w:val="24"/>
        </w:rPr>
        <w:t xml:space="preserve">ref </w:t>
      </w:r>
      <w:sdt>
        <w:sdtPr>
          <w:rPr>
            <w:rFonts w:ascii="Times New Roman" w:hAnsi="Times New Roman" w:cs="Times New Roman"/>
            <w:sz w:val="24"/>
            <w:szCs w:val="24"/>
          </w:rPr>
          <w:id w:val="-22344567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Fef15 \l 1033 </w:instrText>
          </w:r>
          <w:r>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[8]</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and </w:t>
      </w:r>
      <w:sdt>
        <w:sdtPr>
          <w:rPr>
            <w:rFonts w:ascii="Times New Roman" w:hAnsi="Times New Roman" w:cs="Times New Roman"/>
            <w:sz w:val="24"/>
            <w:szCs w:val="24"/>
          </w:rPr>
          <w:id w:val="201695513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And \l 1033 </w:instrText>
          </w:r>
          <w:r>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sidR="00C30D58">
        <w:rPr>
          <w:rFonts w:ascii="Times New Roman" w:hAnsi="Times New Roman" w:cs="Times New Roman"/>
          <w:sz w:val="24"/>
          <w:szCs w:val="24"/>
        </w:rPr>
        <w:t xml:space="preserve">, </w:t>
      </w:r>
      <w:del w:id="35" w:author="Ying Zhao" w:date="2024-03-26T22:02:00Z">
        <w:r w:rsidR="00C30D58" w:rsidDel="00C35A4D">
          <w:rPr>
            <w:rFonts w:ascii="Times New Roman" w:hAnsi="Times New Roman" w:cs="Times New Roman"/>
            <w:sz w:val="24"/>
            <w:szCs w:val="24"/>
          </w:rPr>
          <w:delText xml:space="preserve">which </w:delText>
        </w:r>
        <w:r w:rsidR="00414123" w:rsidDel="00C35A4D">
          <w:rPr>
            <w:rFonts w:ascii="Times New Roman" w:hAnsi="Times New Roman" w:cs="Times New Roman"/>
            <w:sz w:val="24"/>
            <w:szCs w:val="24"/>
          </w:rPr>
          <w:delText>contains</w:delText>
        </w:r>
        <w:r w:rsidR="00C30D58" w:rsidDel="00C35A4D">
          <w:rPr>
            <w:rFonts w:ascii="Times New Roman" w:hAnsi="Times New Roman" w:cs="Times New Roman"/>
            <w:sz w:val="24"/>
            <w:szCs w:val="24"/>
          </w:rPr>
          <w:delText xml:space="preserve"> more details of implementing this distribution</w:delText>
        </w:r>
        <w:r w:rsidDel="00C35A4D">
          <w:rPr>
            <w:rFonts w:ascii="Times New Roman" w:hAnsi="Times New Roman" w:cs="Times New Roman"/>
            <w:sz w:val="24"/>
            <w:szCs w:val="24"/>
          </w:rPr>
          <w:delText xml:space="preserve">. </w:delText>
        </w:r>
      </w:del>
      <w:ins w:id="36" w:author="Ying Zhao" w:date="2024-03-26T22:03:00Z">
        <w:r w:rsidR="00905A6C">
          <w:rPr>
            <w:rFonts w:ascii="Times New Roman" w:hAnsi="Times New Roman" w:cs="Times New Roman"/>
            <w:sz w:val="24"/>
            <w:szCs w:val="24"/>
          </w:rPr>
          <w:t xml:space="preserve">For the purpose of exposition, we will </w:t>
        </w:r>
      </w:ins>
      <w:ins w:id="37" w:author="Ying Zhao" w:date="2024-03-26T22:04:00Z">
        <w:r w:rsidR="00905A6C">
          <w:rPr>
            <w:rFonts w:ascii="Times New Roman" w:hAnsi="Times New Roman" w:cs="Times New Roman"/>
            <w:sz w:val="24"/>
            <w:szCs w:val="24"/>
          </w:rPr>
          <w:t>restate the construction below.</w:t>
        </w:r>
      </w:ins>
    </w:p>
    <w:p w14:paraId="0209BB4E" w14:textId="4F9AADC3" w:rsidR="00683FB9" w:rsidRDefault="00683FB9" w:rsidP="00853E9E">
      <w:pPr>
        <w:rPr>
          <w:rFonts w:ascii="Times New Roman" w:eastAsiaTheme="minorEastAsia" w:hAnsi="Times New Roman" w:cs="Times New Roman"/>
          <w:sz w:val="24"/>
          <w:szCs w:val="24"/>
        </w:rPr>
      </w:pPr>
      <w:r>
        <w:rPr>
          <w:rFonts w:ascii="Times New Roman" w:hAnsi="Times New Roman" w:cs="Times New Roman"/>
          <w:sz w:val="24"/>
          <w:szCs w:val="24"/>
        </w:rPr>
        <w:t xml:space="preserve">Start with </w:t>
      </w:r>
      <w:r w:rsidRPr="00414123">
        <w:rPr>
          <w:rFonts w:ascii="Times New Roman" w:hAnsi="Times New Roman" w:cs="Times New Roman"/>
          <w:i/>
          <w:iCs/>
          <w:sz w:val="24"/>
          <w:szCs w:val="24"/>
        </w:rPr>
        <w:t>m</w:t>
      </w:r>
      <w:r>
        <w:rPr>
          <w:rFonts w:ascii="Times New Roman" w:hAnsi="Times New Roman" w:cs="Times New Roman"/>
          <w:sz w:val="24"/>
          <w:szCs w:val="24"/>
        </w:rPr>
        <w:t xml:space="preserve"> monomials and an encoding function </w:t>
      </w:r>
      <m:oMath>
        <m:r>
          <w:rPr>
            <w:rFonts w:ascii="Cambria Math" w:hAnsi="Cambria Math" w:cs="Times New Roman"/>
            <w:sz w:val="24"/>
            <w:szCs w:val="24"/>
          </w:rPr>
          <m:t>h:</m:t>
        </m:r>
        <m:d>
          <m:dPr>
            <m:begChr m:val="["/>
            <m:endChr m:val="]"/>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n</m:t>
            </m:r>
          </m:sup>
        </m:sSup>
      </m:oMath>
      <w:r w:rsidR="00414123">
        <w:rPr>
          <w:rFonts w:ascii="Times New Roman" w:eastAsiaTheme="minorEastAsia" w:hAnsi="Times New Roman" w:cs="Times New Roman"/>
          <w:sz w:val="24"/>
          <w:szCs w:val="24"/>
        </w:rPr>
        <w:t>, a</w:t>
      </w:r>
      <w:r>
        <w:rPr>
          <w:rFonts w:ascii="Times New Roman" w:eastAsiaTheme="minorEastAsia" w:hAnsi="Times New Roman" w:cs="Times New Roman"/>
          <w:sz w:val="24"/>
          <w:szCs w:val="24"/>
        </w:rPr>
        <w:t>n efficiently computable polynomial is defined as below:</w:t>
      </w:r>
    </w:p>
    <w:p w14:paraId="6B2F0A22" w14:textId="6712A54A" w:rsidR="00683FB9" w:rsidRDefault="00683FB9" w:rsidP="00FB1C7C">
      <w:pPr>
        <w:jc w:val="center"/>
        <w:rPr>
          <w:rFonts w:ascii="Times New Roman" w:hAnsi="Times New Roman" w:cs="Times New Roman"/>
          <w:sz w:val="24"/>
          <w:szCs w:val="24"/>
        </w:rPr>
      </w:pPr>
      <m:oMath>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sup>
                <m:sSub>
                  <m:sSubPr>
                    <m:ctrlPr>
                      <w:rPr>
                        <w:rFonts w:ascii="Cambria Math" w:hAnsi="Cambria Math" w:cs="Times New Roman"/>
                        <w:i/>
                        <w:sz w:val="24"/>
                        <w:szCs w:val="24"/>
                      </w:rPr>
                    </m:ctrlPr>
                  </m:sSubPr>
                  <m:e>
                    <m:r>
                      <w:rPr>
                        <w:rFonts w:ascii="Cambria Math" w:hAnsi="Cambria Math" w:cs="Times New Roman"/>
                        <w:sz w:val="24"/>
                        <w:szCs w:val="24"/>
                      </w:rPr>
                      <m:t>h(z)</m:t>
                    </m:r>
                  </m:e>
                  <m:sub>
                    <m:r>
                      <w:rPr>
                        <w:rFonts w:ascii="Cambria Math" w:hAnsi="Cambria Math" w:cs="Times New Roman"/>
                        <w:sz w:val="24"/>
                        <w:szCs w:val="24"/>
                      </w:rPr>
                      <m:t>1</m:t>
                    </m:r>
                  </m:sub>
                </m:sSub>
              </m:sup>
            </m:sSup>
          </m:e>
        </m:nary>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sup>
            <m:sSub>
              <m:sSubPr>
                <m:ctrlPr>
                  <w:rPr>
                    <w:rFonts w:ascii="Cambria Math" w:hAnsi="Cambria Math" w:cs="Times New Roman"/>
                    <w:i/>
                    <w:sz w:val="24"/>
                    <w:szCs w:val="24"/>
                  </w:rPr>
                </m:ctrlPr>
              </m:sSubPr>
              <m:e>
                <m:r>
                  <w:rPr>
                    <w:rFonts w:ascii="Cambria Math" w:hAnsi="Cambria Math" w:cs="Times New Roman"/>
                    <w:sz w:val="24"/>
                    <w:szCs w:val="24"/>
                  </w:rPr>
                  <m:t>h(z)</m:t>
                </m:r>
              </m:e>
              <m:sub>
                <m:r>
                  <w:rPr>
                    <w:rFonts w:ascii="Cambria Math" w:hAnsi="Cambria Math" w:cs="Times New Roman"/>
                    <w:sz w:val="24"/>
                    <w:szCs w:val="24"/>
                  </w:rPr>
                  <m:t>2</m:t>
                </m:r>
              </m:sub>
            </m:sSub>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sup>
            <m:sSub>
              <m:sSubPr>
                <m:ctrlPr>
                  <w:rPr>
                    <w:rFonts w:ascii="Cambria Math" w:hAnsi="Cambria Math" w:cs="Times New Roman"/>
                    <w:i/>
                    <w:sz w:val="24"/>
                    <w:szCs w:val="24"/>
                  </w:rPr>
                </m:ctrlPr>
              </m:sSubPr>
              <m:e>
                <m:r>
                  <w:rPr>
                    <w:rFonts w:ascii="Cambria Math" w:hAnsi="Cambria Math" w:cs="Times New Roman"/>
                    <w:sz w:val="24"/>
                    <w:szCs w:val="24"/>
                  </w:rPr>
                  <m:t>h(z)</m:t>
                </m:r>
              </m:e>
              <m:sub>
                <m:r>
                  <w:rPr>
                    <w:rFonts w:ascii="Cambria Math" w:hAnsi="Cambria Math" w:cs="Times New Roman"/>
                    <w:sz w:val="24"/>
                    <w:szCs w:val="24"/>
                  </w:rPr>
                  <m:t>n</m:t>
                </m:r>
              </m:sub>
            </m:sSub>
          </m:sup>
        </m:sSup>
      </m:oMath>
      <w:r w:rsidR="00FB1C7C">
        <w:rPr>
          <w:rFonts w:ascii="Times New Roman" w:eastAsiaTheme="minorEastAsia" w:hAnsi="Times New Roman" w:cs="Times New Roman"/>
          <w:sz w:val="24"/>
          <w:szCs w:val="24"/>
        </w:rPr>
        <w:t>,</w:t>
      </w:r>
      <w:r w:rsidR="00FB1C7C">
        <w:rPr>
          <w:rFonts w:ascii="Times New Roman" w:eastAsiaTheme="minorEastAsia" w:hAnsi="Times New Roman" w:cs="Times New Roman"/>
          <w:sz w:val="24"/>
          <w:szCs w:val="24"/>
        </w:rPr>
        <w:tab/>
      </w:r>
      <w:r w:rsidR="00FB1C7C">
        <w:rPr>
          <w:rFonts w:ascii="Times New Roman" w:eastAsiaTheme="minorEastAsia" w:hAnsi="Times New Roman" w:cs="Times New Roman"/>
          <w:sz w:val="24"/>
          <w:szCs w:val="24"/>
        </w:rPr>
        <w:tab/>
        <w:t>(3)</w:t>
      </w:r>
    </w:p>
    <w:p w14:paraId="336A2FB4" w14:textId="6DFA87B3" w:rsidR="00C30D58" w:rsidRDefault="00C30D58" w:rsidP="00853E9E">
      <w:pPr>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h(z)</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means taking the </w:t>
      </w:r>
      <w:r w:rsidRPr="00C30D58">
        <w:rPr>
          <w:rFonts w:ascii="Times New Roman" w:eastAsiaTheme="minorEastAsia" w:hAnsi="Times New Roman" w:cs="Times New Roman"/>
          <w:i/>
          <w:iCs/>
          <w:sz w:val="24"/>
          <w:szCs w:val="24"/>
        </w:rPr>
        <w:t>i-</w:t>
      </w:r>
      <w:proofErr w:type="spellStart"/>
      <w:r w:rsidRPr="00C30D58">
        <w:rPr>
          <w:rFonts w:ascii="Times New Roman" w:eastAsiaTheme="minorEastAsia" w:hAnsi="Times New Roman" w:cs="Times New Roman"/>
          <w:i/>
          <w:iCs/>
          <w:sz w:val="24"/>
          <w:szCs w:val="24"/>
        </w:rPr>
        <w:t>th</w:t>
      </w:r>
      <w:proofErr w:type="spellEnd"/>
      <w:r>
        <w:rPr>
          <w:rFonts w:ascii="Times New Roman" w:eastAsiaTheme="minorEastAsia" w:hAnsi="Times New Roman" w:cs="Times New Roman"/>
          <w:sz w:val="24"/>
          <w:szCs w:val="24"/>
        </w:rPr>
        <w:t xml:space="preserve"> bit. In this research, </w:t>
      </w:r>
      <w:proofErr w:type="gramStart"/>
      <w:r w:rsidRPr="00C30D58">
        <w:rPr>
          <w:rFonts w:ascii="Times New Roman" w:eastAsiaTheme="minorEastAsia" w:hAnsi="Times New Roman" w:cs="Times New Roman"/>
          <w:i/>
          <w:iCs/>
          <w:sz w:val="24"/>
          <w:szCs w:val="24"/>
        </w:rPr>
        <w:t>h</w:t>
      </w:r>
      <w:r>
        <w:rPr>
          <w:rFonts w:ascii="Times New Roman" w:eastAsiaTheme="minorEastAsia" w:hAnsi="Times New Roman" w:cs="Times New Roman"/>
          <w:sz w:val="24"/>
          <w:szCs w:val="24"/>
        </w:rPr>
        <w:t xml:space="preserve"> is</w:t>
      </w:r>
      <w:proofErr w:type="gramEnd"/>
      <w:r>
        <w:rPr>
          <w:rFonts w:ascii="Times New Roman" w:eastAsiaTheme="minorEastAsia" w:hAnsi="Times New Roman" w:cs="Times New Roman"/>
          <w:sz w:val="24"/>
          <w:szCs w:val="24"/>
        </w:rPr>
        <w:t xml:space="preserve"> chosen to map the </w:t>
      </w:r>
      <w:r w:rsidRPr="00C30D58">
        <w:rPr>
          <w:rFonts w:ascii="Times New Roman" w:eastAsiaTheme="minorEastAsia" w:hAnsi="Times New Roman" w:cs="Times New Roman"/>
          <w:i/>
          <w:iCs/>
          <w:sz w:val="24"/>
          <w:szCs w:val="24"/>
        </w:rPr>
        <w:t>i-</w:t>
      </w:r>
      <w:proofErr w:type="spellStart"/>
      <w:r w:rsidRPr="00C30D58">
        <w:rPr>
          <w:rFonts w:ascii="Times New Roman" w:eastAsiaTheme="minorEastAsia" w:hAnsi="Times New Roman" w:cs="Times New Roman"/>
          <w:i/>
          <w:iCs/>
          <w:sz w:val="24"/>
          <w:szCs w:val="24"/>
        </w:rPr>
        <w:t>th</w:t>
      </w:r>
      <w:proofErr w:type="spellEnd"/>
      <w:r>
        <w:rPr>
          <w:rFonts w:ascii="Times New Roman" w:eastAsiaTheme="minorEastAsia" w:hAnsi="Times New Roman" w:cs="Times New Roman"/>
          <w:sz w:val="24"/>
          <w:szCs w:val="24"/>
        </w:rPr>
        <w:t xml:space="preserve"> permutation out of </w:t>
      </w:r>
      <w:r w:rsidRPr="00C30D58">
        <w:rPr>
          <w:rFonts w:ascii="Times New Roman" w:eastAsiaTheme="minorEastAsia" w:hAnsi="Times New Roman" w:cs="Times New Roman"/>
          <w:i/>
          <w:iCs/>
          <w:sz w:val="24"/>
          <w:szCs w:val="24"/>
        </w:rPr>
        <w:t>n!</w:t>
      </w:r>
      <w:r w:rsidR="00414123">
        <w:rPr>
          <w:rFonts w:ascii="Times New Roman" w:eastAsiaTheme="minorEastAsia" w:hAnsi="Times New Roman" w:cs="Times New Roman"/>
          <w:i/>
          <w:iCs/>
          <w:sz w:val="24"/>
          <w:szCs w:val="24"/>
        </w:rPr>
        <w:t xml:space="preserve"> </w:t>
      </w:r>
      <w:r w:rsidR="00414123" w:rsidRPr="00414123">
        <w:rPr>
          <w:rFonts w:ascii="Times New Roman" w:eastAsiaTheme="minorEastAsia" w:hAnsi="Times New Roman" w:cs="Times New Roman"/>
          <w:sz w:val="24"/>
          <w:szCs w:val="24"/>
        </w:rPr>
        <w:t>choices</w:t>
      </w:r>
      <w:r w:rsidR="0041412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which is related to the </w:t>
      </w:r>
      <w:r w:rsidR="00414123">
        <w:rPr>
          <w:rFonts w:ascii="Times New Roman" w:eastAsiaTheme="minorEastAsia" w:hAnsi="Times New Roman" w:cs="Times New Roman"/>
          <w:sz w:val="24"/>
          <w:szCs w:val="24"/>
        </w:rPr>
        <w:t xml:space="preserve">matrix </w:t>
      </w:r>
      <w:r>
        <w:rPr>
          <w:rFonts w:ascii="Times New Roman" w:eastAsiaTheme="minorEastAsia" w:hAnsi="Times New Roman" w:cs="Times New Roman"/>
          <w:sz w:val="24"/>
          <w:szCs w:val="24"/>
        </w:rPr>
        <w:t xml:space="preserve">permanent </w:t>
      </w:r>
      <w:r w:rsidR="00414123">
        <w:rPr>
          <w:rFonts w:ascii="Times New Roman" w:eastAsiaTheme="minorEastAsia" w:hAnsi="Times New Roman" w:cs="Times New Roman"/>
          <w:sz w:val="24"/>
          <w:szCs w:val="24"/>
        </w:rPr>
        <w:t>as pointed out in</w:t>
      </w:r>
      <w:r>
        <w:rPr>
          <w:rFonts w:ascii="Times New Roman" w:eastAsiaTheme="minorEastAsia" w:hAnsi="Times New Roman" w:cs="Times New Roman"/>
          <w:sz w:val="24"/>
          <w:szCs w:val="24"/>
        </w:rPr>
        <w:t xml:space="preserve"> ref. </w:t>
      </w:r>
      <w:sdt>
        <w:sdtPr>
          <w:rPr>
            <w:rFonts w:ascii="Times New Roman" w:eastAsiaTheme="minorEastAsia" w:hAnsi="Times New Roman" w:cs="Times New Roman"/>
            <w:sz w:val="24"/>
            <w:szCs w:val="24"/>
          </w:rPr>
          <w:id w:val="-365290185"/>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And \l 1033 </w:instrText>
          </w:r>
          <w:r>
            <w:rPr>
              <w:rFonts w:ascii="Times New Roman" w:eastAsiaTheme="minorEastAsia" w:hAnsi="Times New Roman" w:cs="Times New Roman"/>
              <w:sz w:val="24"/>
              <w:szCs w:val="24"/>
            </w:rPr>
            <w:fldChar w:fldCharType="separate"/>
          </w:r>
          <w:r w:rsidR="005E5101" w:rsidRPr="005E5101">
            <w:rPr>
              <w:rFonts w:ascii="Times New Roman" w:eastAsiaTheme="minorEastAsia" w:hAnsi="Times New Roman" w:cs="Times New Roman"/>
              <w:noProof/>
              <w:sz w:val="24"/>
              <w:szCs w:val="24"/>
            </w:rPr>
            <w:t>[4]</w:t>
          </w:r>
          <w:r>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 Specifically,</w:t>
      </w:r>
      <w:r w:rsidR="00414123">
        <w:rPr>
          <w:rFonts w:ascii="Times New Roman" w:eastAsiaTheme="minorEastAsia" w:hAnsi="Times New Roman" w:cs="Times New Roman"/>
          <w:sz w:val="24"/>
          <w:szCs w:val="24"/>
        </w:rPr>
        <w:t xml:space="preserve"> in this paper,</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0,n!-1</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{0,1}</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sup>
        </m:sSup>
      </m:oMath>
      <w:r>
        <w:rPr>
          <w:rFonts w:ascii="Times New Roman" w:eastAsiaTheme="minorEastAsia" w:hAnsi="Times New Roman" w:cs="Times New Roman"/>
          <w:sz w:val="24"/>
          <w:szCs w:val="24"/>
        </w:rPr>
        <w:t>.</w:t>
      </w:r>
    </w:p>
    <w:p w14:paraId="2B41F26D" w14:textId="686124A5" w:rsidR="00C30D58" w:rsidRDefault="00C30D58" w:rsidP="00853E9E">
      <w:pPr>
        <w:rPr>
          <w:rFonts w:ascii="Times New Roman" w:eastAsiaTheme="minorEastAsia" w:hAnsi="Times New Roman" w:cs="Times New Roman"/>
          <w:sz w:val="24"/>
          <w:szCs w:val="24"/>
        </w:rPr>
      </w:pPr>
      <w:r>
        <w:rPr>
          <w:rFonts w:ascii="Times New Roman" w:hAnsi="Times New Roman" w:cs="Times New Roman"/>
          <w:sz w:val="24"/>
          <w:szCs w:val="24"/>
        </w:rPr>
        <w:t xml:space="preserve">Given a fixed integer </w:t>
      </w:r>
      <w:r w:rsidRPr="00C30D58">
        <w:rPr>
          <w:rFonts w:ascii="Times New Roman" w:hAnsi="Times New Roman" w:cs="Times New Roman"/>
          <w:i/>
          <w:iCs/>
          <w:sz w:val="24"/>
          <w:szCs w:val="24"/>
        </w:rPr>
        <w:t>L</w:t>
      </w:r>
      <w:r>
        <w:rPr>
          <w:rFonts w:ascii="Times New Roman" w:hAnsi="Times New Roman" w:cs="Times New Roman"/>
          <w:sz w:val="24"/>
          <w:szCs w:val="24"/>
        </w:rPr>
        <w:t xml:space="preserve"> and </w:t>
      </w:r>
      <w:r w:rsidR="00414123">
        <w:rPr>
          <w:rFonts w:ascii="Times New Roman" w:hAnsi="Times New Roman" w:cs="Times New Roman"/>
          <w:sz w:val="24"/>
          <w:szCs w:val="24"/>
        </w:rPr>
        <w:t xml:space="preserve">a </w:t>
      </w:r>
      <w:r>
        <w:rPr>
          <w:rFonts w:ascii="Times New Roman" w:hAnsi="Times New Roman" w:cs="Times New Roman"/>
          <w:sz w:val="24"/>
          <w:szCs w:val="24"/>
        </w:rPr>
        <w:t xml:space="preserve">set vector </w:t>
      </w:r>
      <m:oMath>
        <m:r>
          <w:rPr>
            <w:rFonts w:ascii="Cambria Math" w:hAnsi="Cambria Math" w:cs="Times New Roman"/>
            <w:sz w:val="24"/>
            <w:szCs w:val="24"/>
          </w:rPr>
          <m:t>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[0,L-1]</m:t>
            </m:r>
          </m:e>
          <m:sup>
            <m:r>
              <w:rPr>
                <w:rFonts w:ascii="Cambria Math" w:hAnsi="Cambria Math" w:cs="Times New Roman"/>
                <w:sz w:val="24"/>
                <w:szCs w:val="24"/>
              </w:rPr>
              <m:t>n</m:t>
            </m:r>
          </m:sup>
        </m:sSup>
      </m:oMath>
      <w:r w:rsidR="00A02985">
        <w:rPr>
          <w:rFonts w:ascii="Times New Roman" w:eastAsiaTheme="minorEastAsia" w:hAnsi="Times New Roman" w:cs="Times New Roman"/>
          <w:sz w:val="24"/>
          <w:szCs w:val="24"/>
        </w:rPr>
        <w:t xml:space="preserve">. Construct another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sub>
        </m:sSub>
        <m:r>
          <w:rPr>
            <w:rFonts w:ascii="Cambria Math" w:eastAsiaTheme="minorEastAsia" w:hAnsi="Cambria Math" w:cs="Times New Roman"/>
            <w:sz w:val="24"/>
            <w:szCs w:val="24"/>
          </w:rPr>
          <m:t>)</m:t>
        </m:r>
      </m:oMath>
      <w:r w:rsidR="00A02985">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sub>
        </m:sSub>
      </m:oMath>
      <w:r w:rsidR="00A02985">
        <w:rPr>
          <w:rFonts w:ascii="Times New Roman" w:eastAsiaTheme="minorEastAsia" w:hAnsi="Times New Roman" w:cs="Times New Roman"/>
          <w:sz w:val="24"/>
          <w:szCs w:val="24"/>
        </w:rPr>
        <w:t xml:space="preserve"> equals to the complex </w:t>
      </w:r>
      <w:r w:rsidR="00A02985" w:rsidRPr="00A02985">
        <w:rPr>
          <w:rFonts w:ascii="Times New Roman" w:eastAsiaTheme="minorEastAsia" w:hAnsi="Times New Roman" w:cs="Times New Roman"/>
          <w:i/>
          <w:iCs/>
          <w:sz w:val="24"/>
          <w:szCs w:val="24"/>
        </w:rPr>
        <w:t>L-</w:t>
      </w:r>
      <w:proofErr w:type="spellStart"/>
      <w:r w:rsidR="00A02985" w:rsidRPr="00A02985">
        <w:rPr>
          <w:rFonts w:ascii="Times New Roman" w:eastAsiaTheme="minorEastAsia" w:hAnsi="Times New Roman" w:cs="Times New Roman"/>
          <w:i/>
          <w:iCs/>
          <w:sz w:val="24"/>
          <w:szCs w:val="24"/>
        </w:rPr>
        <w:t>ary</w:t>
      </w:r>
      <w:proofErr w:type="spellEnd"/>
      <w:r w:rsidR="00A02985">
        <w:rPr>
          <w:rFonts w:ascii="Times New Roman" w:eastAsiaTheme="minorEastAsia" w:hAnsi="Times New Roman" w:cs="Times New Roman"/>
          <w:sz w:val="24"/>
          <w:szCs w:val="24"/>
        </w:rPr>
        <w:t xml:space="preserve"> root of 1 raised to power of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A02985">
        <w:rPr>
          <w:rFonts w:ascii="Times New Roman" w:eastAsiaTheme="minorEastAsia" w:hAnsi="Times New Roman" w:cs="Times New Roman"/>
          <w:sz w:val="24"/>
          <w:szCs w:val="24"/>
        </w:rPr>
        <w:t>. Finally, the hard quantum distribution is defined as below.</w:t>
      </w:r>
    </w:p>
    <w:p w14:paraId="7B255519" w14:textId="77E03453" w:rsidR="00FB1C7C" w:rsidRPr="00FB1C7C" w:rsidRDefault="00A02985" w:rsidP="00FB1C7C">
      <w:pPr>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y</m:t>
                        </m:r>
                      </m:sub>
                    </m:sSub>
                  </m:e>
                </m:d>
                <m:r>
                  <w:rPr>
                    <w:rFonts w:ascii="Cambria Math" w:hAnsi="Cambria Math" w:cs="Times New Roman"/>
                    <w:sz w:val="24"/>
                    <w:szCs w:val="24"/>
                  </w:rPr>
                  <m:t>|</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n</m:t>
                </m:r>
              </m:sup>
            </m:sSup>
            <m:r>
              <w:rPr>
                <w:rFonts w:ascii="Cambria Math" w:hAnsi="Cambria Math" w:cs="Times New Roman"/>
                <w:sz w:val="24"/>
                <w:szCs w:val="24"/>
              </w:rPr>
              <m:t>n!</m:t>
            </m:r>
          </m:den>
        </m:f>
      </m:oMath>
      <w:r w:rsidR="00FB1C7C">
        <w:rPr>
          <w:rFonts w:ascii="Times New Roman" w:eastAsiaTheme="minorEastAsia" w:hAnsi="Times New Roman" w:cs="Times New Roman"/>
          <w:sz w:val="24"/>
          <w:szCs w:val="24"/>
        </w:rPr>
        <w:t xml:space="preserve">, </w:t>
      </w:r>
      <w:r w:rsidR="00FB1C7C">
        <w:rPr>
          <w:rFonts w:ascii="Times New Roman" w:eastAsiaTheme="minorEastAsia" w:hAnsi="Times New Roman" w:cs="Times New Roman"/>
          <w:sz w:val="24"/>
          <w:szCs w:val="24"/>
        </w:rPr>
        <w:tab/>
      </w:r>
      <w:r w:rsidR="00FB1C7C">
        <w:rPr>
          <w:rFonts w:ascii="Times New Roman" w:eastAsiaTheme="minorEastAsia" w:hAnsi="Times New Roman" w:cs="Times New Roman"/>
          <w:sz w:val="24"/>
          <w:szCs w:val="24"/>
        </w:rPr>
        <w:tab/>
        <w:t>(4)</w:t>
      </w:r>
    </w:p>
    <w:p w14:paraId="3F0B43FF" w14:textId="3E743F1A" w:rsidR="00853E9E" w:rsidRDefault="001046F9" w:rsidP="00853E9E">
      <w:pPr>
        <w:rPr>
          <w:rFonts w:ascii="Times New Roman" w:hAnsi="Times New Roman" w:cs="Times New Roman"/>
          <w:sz w:val="24"/>
          <w:szCs w:val="24"/>
        </w:rPr>
      </w:pPr>
      <w:del w:id="38" w:author="Ying Zhao" w:date="2024-03-26T22:05:00Z">
        <w:r w:rsidDel="00025DD2">
          <w:rPr>
            <w:rFonts w:ascii="Times New Roman" w:hAnsi="Times New Roman" w:cs="Times New Roman"/>
            <w:sz w:val="24"/>
            <w:szCs w:val="24"/>
          </w:rPr>
          <w:delText>S</w:delText>
        </w:r>
        <w:r w:rsidR="00F041A5" w:rsidDel="00025DD2">
          <w:rPr>
            <w:rFonts w:ascii="Times New Roman" w:hAnsi="Times New Roman" w:cs="Times New Roman"/>
            <w:sz w:val="24"/>
            <w:szCs w:val="24"/>
          </w:rPr>
          <w:delText xml:space="preserve">ample </w:delText>
        </w:r>
        <w:r w:rsidR="00463495" w:rsidDel="00025DD2">
          <w:rPr>
            <w:rFonts w:ascii="Times New Roman" w:hAnsi="Times New Roman" w:cs="Times New Roman"/>
            <w:sz w:val="24"/>
            <w:szCs w:val="24"/>
          </w:rPr>
          <w:delText>plot</w:delText>
        </w:r>
        <w:r w:rsidDel="00025DD2">
          <w:rPr>
            <w:rFonts w:ascii="Times New Roman" w:hAnsi="Times New Roman" w:cs="Times New Roman"/>
            <w:sz w:val="24"/>
            <w:szCs w:val="24"/>
          </w:rPr>
          <w:delText>s</w:delText>
        </w:r>
      </w:del>
      <w:ins w:id="39" w:author="Ying Zhao" w:date="2024-03-26T22:05:00Z">
        <w:r w:rsidR="00025DD2">
          <w:rPr>
            <w:rFonts w:ascii="Times New Roman" w:hAnsi="Times New Roman" w:cs="Times New Roman"/>
            <w:sz w:val="24"/>
            <w:szCs w:val="24"/>
          </w:rPr>
          <w:t xml:space="preserve">Plots depicting the </w:t>
        </w:r>
      </w:ins>
      <w:ins w:id="40" w:author="Ying Zhao" w:date="2024-03-26T22:06:00Z">
        <w:r w:rsidR="00025DD2">
          <w:rPr>
            <w:rFonts w:ascii="Times New Roman" w:hAnsi="Times New Roman" w:cs="Times New Roman"/>
            <w:sz w:val="24"/>
            <w:szCs w:val="24"/>
          </w:rPr>
          <w:t xml:space="preserve">empirical probability distribution generated by quantum devices </w:t>
        </w:r>
      </w:ins>
      <w:del w:id="41" w:author="Ying Zhao" w:date="2024-03-26T22:06:00Z">
        <w:r w:rsidR="00463495" w:rsidDel="00025DD2">
          <w:rPr>
            <w:rFonts w:ascii="Times New Roman" w:hAnsi="Times New Roman" w:cs="Times New Roman"/>
            <w:sz w:val="24"/>
            <w:szCs w:val="24"/>
          </w:rPr>
          <w:delText xml:space="preserve"> of </w:delText>
        </w:r>
        <w:r w:rsidR="00F041A5" w:rsidDel="00025DD2">
          <w:rPr>
            <w:rFonts w:ascii="Times New Roman" w:hAnsi="Times New Roman" w:cs="Times New Roman"/>
            <w:sz w:val="24"/>
            <w:szCs w:val="24"/>
          </w:rPr>
          <w:delText>this</w:delText>
        </w:r>
        <w:r w:rsidR="004C47A8" w:rsidDel="00025DD2">
          <w:rPr>
            <w:rFonts w:ascii="Times New Roman" w:hAnsi="Times New Roman" w:cs="Times New Roman"/>
            <w:sz w:val="24"/>
            <w:szCs w:val="24"/>
          </w:rPr>
          <w:delText xml:space="preserve"> quantum</w:delText>
        </w:r>
        <w:r w:rsidR="007A42CB" w:rsidDel="00025DD2">
          <w:rPr>
            <w:rFonts w:ascii="Times New Roman" w:hAnsi="Times New Roman" w:cs="Times New Roman"/>
            <w:sz w:val="24"/>
            <w:szCs w:val="24"/>
          </w:rPr>
          <w:delText xml:space="preserve"> distribution </w:delText>
        </w:r>
      </w:del>
      <w:r w:rsidR="004C47A8">
        <w:rPr>
          <w:rFonts w:ascii="Times New Roman" w:hAnsi="Times New Roman" w:cs="Times New Roman"/>
          <w:sz w:val="24"/>
          <w:szCs w:val="24"/>
        </w:rPr>
        <w:t>with 3</w:t>
      </w:r>
      <w:r w:rsidR="00692993">
        <w:rPr>
          <w:rFonts w:ascii="Times New Roman" w:hAnsi="Times New Roman" w:cs="Times New Roman"/>
          <w:sz w:val="24"/>
          <w:szCs w:val="24"/>
        </w:rPr>
        <w:t xml:space="preserve"> and 8</w:t>
      </w:r>
      <w:r w:rsidR="004C47A8">
        <w:rPr>
          <w:rFonts w:ascii="Times New Roman" w:hAnsi="Times New Roman" w:cs="Times New Roman"/>
          <w:sz w:val="24"/>
          <w:szCs w:val="24"/>
        </w:rPr>
        <w:t xml:space="preserve"> qubits </w:t>
      </w:r>
      <w:r>
        <w:rPr>
          <w:rFonts w:ascii="Times New Roman" w:hAnsi="Times New Roman" w:cs="Times New Roman"/>
          <w:sz w:val="24"/>
          <w:szCs w:val="24"/>
        </w:rPr>
        <w:t>are</w:t>
      </w:r>
      <w:r w:rsidR="007A42CB">
        <w:rPr>
          <w:rFonts w:ascii="Times New Roman" w:hAnsi="Times New Roman" w:cs="Times New Roman"/>
          <w:sz w:val="24"/>
          <w:szCs w:val="24"/>
        </w:rPr>
        <w:t xml:space="preserve"> illustrated in </w:t>
      </w:r>
      <w:r w:rsidR="004C47A8">
        <w:rPr>
          <w:rFonts w:ascii="Times New Roman" w:hAnsi="Times New Roman" w:cs="Times New Roman"/>
          <w:sz w:val="24"/>
          <w:szCs w:val="24"/>
        </w:rPr>
        <w:fldChar w:fldCharType="begin"/>
      </w:r>
      <w:r w:rsidR="004C47A8">
        <w:rPr>
          <w:rFonts w:ascii="Times New Roman" w:hAnsi="Times New Roman" w:cs="Times New Roman"/>
          <w:sz w:val="24"/>
          <w:szCs w:val="24"/>
        </w:rPr>
        <w:instrText xml:space="preserve"> REF _Ref158839710 \h </w:instrText>
      </w:r>
      <w:r w:rsidR="004C47A8">
        <w:rPr>
          <w:rFonts w:ascii="Times New Roman" w:hAnsi="Times New Roman" w:cs="Times New Roman"/>
          <w:sz w:val="24"/>
          <w:szCs w:val="24"/>
        </w:rPr>
      </w:r>
      <w:r w:rsidR="004C47A8">
        <w:rPr>
          <w:rFonts w:ascii="Times New Roman" w:hAnsi="Times New Roman" w:cs="Times New Roman"/>
          <w:sz w:val="24"/>
          <w:szCs w:val="24"/>
        </w:rPr>
        <w:fldChar w:fldCharType="separate"/>
      </w:r>
      <w:r w:rsidR="004C47A8" w:rsidRPr="004C47A8">
        <w:rPr>
          <w:rFonts w:ascii="Times New Roman" w:hAnsi="Times New Roman" w:cs="Times New Roman"/>
          <w:sz w:val="24"/>
          <w:szCs w:val="24"/>
        </w:rPr>
        <w:t>Figure 2</w:t>
      </w:r>
      <w:r w:rsidR="004C47A8">
        <w:rPr>
          <w:rFonts w:ascii="Times New Roman" w:hAnsi="Times New Roman" w:cs="Times New Roman"/>
          <w:sz w:val="24"/>
          <w:szCs w:val="24"/>
        </w:rPr>
        <w:fldChar w:fldCharType="end"/>
      </w:r>
      <w:r w:rsidR="00692993">
        <w:rPr>
          <w:rFonts w:ascii="Times New Roman" w:hAnsi="Times New Roman" w:cs="Times New Roman"/>
          <w:sz w:val="24"/>
          <w:szCs w:val="24"/>
        </w:rPr>
        <w:t xml:space="preserve"> and </w:t>
      </w:r>
      <w:r w:rsidR="00692993">
        <w:rPr>
          <w:rFonts w:ascii="Times New Roman" w:hAnsi="Times New Roman" w:cs="Times New Roman"/>
          <w:sz w:val="24"/>
          <w:szCs w:val="24"/>
        </w:rPr>
        <w:fldChar w:fldCharType="begin"/>
      </w:r>
      <w:r w:rsidR="00692993">
        <w:rPr>
          <w:rFonts w:ascii="Times New Roman" w:hAnsi="Times New Roman" w:cs="Times New Roman"/>
          <w:sz w:val="24"/>
          <w:szCs w:val="24"/>
        </w:rPr>
        <w:instrText xml:space="preserve"> REF _Ref158839840 \h </w:instrText>
      </w:r>
      <w:r w:rsidR="00692993">
        <w:rPr>
          <w:rFonts w:ascii="Times New Roman" w:hAnsi="Times New Roman" w:cs="Times New Roman"/>
          <w:sz w:val="24"/>
          <w:szCs w:val="24"/>
        </w:rPr>
      </w:r>
      <w:r w:rsidR="00692993">
        <w:rPr>
          <w:rFonts w:ascii="Times New Roman" w:hAnsi="Times New Roman" w:cs="Times New Roman"/>
          <w:sz w:val="24"/>
          <w:szCs w:val="24"/>
        </w:rPr>
        <w:fldChar w:fldCharType="separate"/>
      </w:r>
      <w:r w:rsidR="00692993" w:rsidRPr="00692993">
        <w:rPr>
          <w:rFonts w:ascii="Times New Roman" w:hAnsi="Times New Roman" w:cs="Times New Roman"/>
          <w:sz w:val="24"/>
          <w:szCs w:val="24"/>
        </w:rPr>
        <w:t>Figure 3</w:t>
      </w:r>
      <w:r w:rsidR="00692993">
        <w:rPr>
          <w:rFonts w:ascii="Times New Roman" w:hAnsi="Times New Roman" w:cs="Times New Roman"/>
          <w:sz w:val="24"/>
          <w:szCs w:val="24"/>
        </w:rPr>
        <w:fldChar w:fldCharType="end"/>
      </w:r>
      <w:r w:rsidR="00692993">
        <w:rPr>
          <w:rFonts w:ascii="Times New Roman" w:hAnsi="Times New Roman" w:cs="Times New Roman"/>
          <w:sz w:val="24"/>
          <w:szCs w:val="24"/>
        </w:rPr>
        <w:t xml:space="preserve"> respectively.</w:t>
      </w:r>
      <w:ins w:id="42" w:author="Ying Zhao" w:date="2024-03-26T22:10:00Z">
        <w:r w:rsidR="0045227A">
          <w:rPr>
            <w:rFonts w:ascii="Times New Roman" w:hAnsi="Times New Roman" w:cs="Times New Roman"/>
            <w:sz w:val="24"/>
            <w:szCs w:val="24"/>
          </w:rPr>
          <w:t xml:space="preserve"> </w:t>
        </w:r>
        <w:r w:rsidR="00BB70B9">
          <w:rPr>
            <w:rFonts w:ascii="Times New Roman" w:hAnsi="Times New Roman" w:cs="Times New Roman"/>
            <w:sz w:val="24"/>
            <w:szCs w:val="24"/>
          </w:rPr>
          <w:t>(</w:t>
        </w:r>
        <w:r w:rsidR="0045227A">
          <w:rPr>
            <w:rFonts w:ascii="Times New Roman" w:hAnsi="Times New Roman" w:cs="Times New Roman"/>
            <w:sz w:val="24"/>
            <w:szCs w:val="24"/>
          </w:rPr>
          <w:t>Explain why there are 8 or 256 possible outcomes.</w:t>
        </w:r>
        <w:r w:rsidR="00BB70B9">
          <w:rPr>
            <w:rFonts w:ascii="Times New Roman" w:hAnsi="Times New Roman" w:cs="Times New Roman"/>
            <w:sz w:val="24"/>
            <w:szCs w:val="24"/>
          </w:rPr>
          <w:t>)</w:t>
        </w:r>
      </w:ins>
    </w:p>
    <w:p w14:paraId="304C6422" w14:textId="0AA9EA9B" w:rsidR="004C47A8" w:rsidRDefault="004C47A8" w:rsidP="004C47A8">
      <w:pPr>
        <w:keepNext/>
        <w:jc w:val="center"/>
      </w:pPr>
      <w:r>
        <w:rPr>
          <w:noProof/>
        </w:rPr>
        <w:drawing>
          <wp:inline distT="0" distB="0" distL="0" distR="0" wp14:anchorId="26C05CDE" wp14:editId="6D130C48">
            <wp:extent cx="2736376" cy="1833511"/>
            <wp:effectExtent l="0" t="0" r="6985" b="0"/>
            <wp:docPr id="365435596"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35596" name="Picture 1" descr="A graph with numbers and lines&#10;&#10;Description automatically generated"/>
                    <pic:cNvPicPr/>
                  </pic:nvPicPr>
                  <pic:blipFill>
                    <a:blip r:embed="rId9"/>
                    <a:stretch>
                      <a:fillRect/>
                    </a:stretch>
                  </pic:blipFill>
                  <pic:spPr>
                    <a:xfrm>
                      <a:off x="0" y="0"/>
                      <a:ext cx="2753446" cy="1844949"/>
                    </a:xfrm>
                    <a:prstGeom prst="rect">
                      <a:avLst/>
                    </a:prstGeom>
                  </pic:spPr>
                </pic:pic>
              </a:graphicData>
            </a:graphic>
          </wp:inline>
        </w:drawing>
      </w:r>
      <w:ins w:id="43" w:author="Ying Zhao" w:date="2024-03-26T22:06:00Z">
        <w:r w:rsidR="00025DD2">
          <w:t>(add x &amp; y)</w:t>
        </w:r>
      </w:ins>
    </w:p>
    <w:p w14:paraId="183140C1" w14:textId="400E16F0" w:rsidR="007A42CB" w:rsidRPr="00853E9E" w:rsidRDefault="004C47A8" w:rsidP="00041FA1">
      <w:pPr>
        <w:jc w:val="center"/>
        <w:rPr>
          <w:rFonts w:ascii="Times New Roman" w:hAnsi="Times New Roman" w:cs="Times New Roman"/>
          <w:sz w:val="24"/>
          <w:szCs w:val="24"/>
        </w:rPr>
      </w:pPr>
      <w:bookmarkStart w:id="44" w:name="_Ref158839710"/>
      <w:r w:rsidRPr="004C47A8">
        <w:rPr>
          <w:rFonts w:ascii="Times New Roman" w:hAnsi="Times New Roman" w:cs="Times New Roman"/>
          <w:sz w:val="24"/>
          <w:szCs w:val="24"/>
        </w:rPr>
        <w:t xml:space="preserve">Figure </w:t>
      </w:r>
      <w:r w:rsidRPr="004C47A8">
        <w:rPr>
          <w:rFonts w:ascii="Times New Roman" w:hAnsi="Times New Roman" w:cs="Times New Roman"/>
          <w:sz w:val="24"/>
          <w:szCs w:val="24"/>
        </w:rPr>
        <w:fldChar w:fldCharType="begin"/>
      </w:r>
      <w:r w:rsidRPr="004C47A8">
        <w:rPr>
          <w:rFonts w:ascii="Times New Roman" w:hAnsi="Times New Roman" w:cs="Times New Roman"/>
          <w:sz w:val="24"/>
          <w:szCs w:val="24"/>
        </w:rPr>
        <w:instrText xml:space="preserve"> SEQ Figure \* ARABIC </w:instrText>
      </w:r>
      <w:r w:rsidRPr="004C47A8">
        <w:rPr>
          <w:rFonts w:ascii="Times New Roman" w:hAnsi="Times New Roman" w:cs="Times New Roman"/>
          <w:sz w:val="24"/>
          <w:szCs w:val="24"/>
        </w:rPr>
        <w:fldChar w:fldCharType="separate"/>
      </w:r>
      <w:r w:rsidR="00177969">
        <w:rPr>
          <w:rFonts w:ascii="Times New Roman" w:hAnsi="Times New Roman" w:cs="Times New Roman"/>
          <w:noProof/>
          <w:sz w:val="24"/>
          <w:szCs w:val="24"/>
        </w:rPr>
        <w:t>2</w:t>
      </w:r>
      <w:r w:rsidRPr="004C47A8">
        <w:rPr>
          <w:rFonts w:ascii="Times New Roman" w:hAnsi="Times New Roman" w:cs="Times New Roman"/>
          <w:sz w:val="24"/>
          <w:szCs w:val="24"/>
        </w:rPr>
        <w:fldChar w:fldCharType="end"/>
      </w:r>
      <w:bookmarkEnd w:id="44"/>
      <w:r w:rsidRPr="004C47A8">
        <w:rPr>
          <w:rFonts w:ascii="Times New Roman" w:hAnsi="Times New Roman" w:cs="Times New Roman"/>
          <w:sz w:val="24"/>
          <w:szCs w:val="24"/>
        </w:rPr>
        <w:t xml:space="preserve">. Distribution </w:t>
      </w:r>
      <w:ins w:id="45" w:author="Ying Zhao" w:date="2024-03-26T22:07:00Z">
        <w:r w:rsidR="00C349DB">
          <w:rPr>
            <w:rFonts w:ascii="Times New Roman" w:hAnsi="Times New Roman" w:cs="Times New Roman"/>
            <w:sz w:val="24"/>
            <w:szCs w:val="24"/>
          </w:rPr>
          <w:t xml:space="preserve">generated by </w:t>
        </w:r>
      </w:ins>
      <w:del w:id="46" w:author="Ying Zhao" w:date="2024-03-26T22:07:00Z">
        <w:r w:rsidRPr="004C47A8" w:rsidDel="00C349DB">
          <w:rPr>
            <w:rFonts w:ascii="Times New Roman" w:hAnsi="Times New Roman" w:cs="Times New Roman"/>
            <w:sz w:val="24"/>
            <w:szCs w:val="24"/>
          </w:rPr>
          <w:delText xml:space="preserve">of 3-qubits related to </w:delText>
        </w:r>
      </w:del>
      <w:ins w:id="47" w:author="Ying Zhao" w:date="2024-03-26T22:08:00Z">
        <w:r w:rsidR="00C349DB">
          <w:rPr>
            <w:rFonts w:ascii="Times New Roman" w:hAnsi="Times New Roman" w:cs="Times New Roman"/>
            <w:sz w:val="24"/>
            <w:szCs w:val="24"/>
          </w:rPr>
          <w:t xml:space="preserve"> the </w:t>
        </w:r>
      </w:ins>
      <w:r w:rsidRPr="004C47A8">
        <w:rPr>
          <w:rFonts w:ascii="Times New Roman" w:hAnsi="Times New Roman" w:cs="Times New Roman"/>
          <w:sz w:val="24"/>
          <w:szCs w:val="24"/>
        </w:rPr>
        <w:t xml:space="preserve">quantum Fourier </w:t>
      </w:r>
      <w:r w:rsidR="00041FA1">
        <w:rPr>
          <w:rFonts w:ascii="Times New Roman" w:hAnsi="Times New Roman" w:cs="Times New Roman"/>
          <w:sz w:val="24"/>
          <w:szCs w:val="24"/>
        </w:rPr>
        <w:t xml:space="preserve">sampling </w:t>
      </w:r>
      <w:ins w:id="48" w:author="Ying Zhao" w:date="2024-03-26T22:08:00Z">
        <w:r w:rsidR="00C349DB">
          <w:rPr>
            <w:rFonts w:ascii="Times New Roman" w:hAnsi="Times New Roman" w:cs="Times New Roman"/>
            <w:sz w:val="24"/>
            <w:szCs w:val="24"/>
          </w:rPr>
          <w:t xml:space="preserve">on 3-qubits quantum computer proposed by </w:t>
        </w:r>
      </w:ins>
      <w:del w:id="49" w:author="Ying Zhao" w:date="2024-03-26T22:08:00Z">
        <w:r w:rsidR="00041FA1" w:rsidDel="00C349DB">
          <w:rPr>
            <w:rFonts w:ascii="Times New Roman" w:hAnsi="Times New Roman" w:cs="Times New Roman"/>
            <w:sz w:val="24"/>
            <w:szCs w:val="24"/>
          </w:rPr>
          <w:delText>by</w:delText>
        </w:r>
      </w:del>
      <w:r w:rsidR="00041FA1">
        <w:rPr>
          <w:rFonts w:ascii="Times New Roman" w:hAnsi="Times New Roman" w:cs="Times New Roman"/>
          <w:sz w:val="24"/>
          <w:szCs w:val="24"/>
        </w:rPr>
        <w:t xml:space="preserve"> Fefferman and Umans</w:t>
      </w:r>
      <w:ins w:id="50" w:author="Ying Zhao" w:date="2024-03-26T22:08:00Z">
        <w:r w:rsidR="00C349DB">
          <w:rPr>
            <w:rFonts w:ascii="Times New Roman" w:hAnsi="Times New Roman" w:cs="Times New Roman"/>
            <w:sz w:val="24"/>
            <w:szCs w:val="24"/>
          </w:rPr>
          <w:t xml:space="preserve"> [add reference]</w:t>
        </w:r>
      </w:ins>
    </w:p>
    <w:p w14:paraId="2A5B56A5" w14:textId="3CABE87D" w:rsidR="00692993" w:rsidRDefault="00692993" w:rsidP="00692993">
      <w:pPr>
        <w:keepNext/>
        <w:jc w:val="center"/>
      </w:pPr>
      <w:r>
        <w:rPr>
          <w:noProof/>
        </w:rPr>
        <w:lastRenderedPageBreak/>
        <w:drawing>
          <wp:inline distT="0" distB="0" distL="0" distR="0" wp14:anchorId="3BCFE8A5" wp14:editId="059CC071">
            <wp:extent cx="2722729" cy="1886616"/>
            <wp:effectExtent l="0" t="0" r="1905" b="0"/>
            <wp:docPr id="1697175074" name="Picture 1" descr="A barcod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175074" name="Picture 1" descr="A barcode with numbers and text&#10;&#10;Description automatically generated"/>
                    <pic:cNvPicPr/>
                  </pic:nvPicPr>
                  <pic:blipFill>
                    <a:blip r:embed="rId10"/>
                    <a:stretch>
                      <a:fillRect/>
                    </a:stretch>
                  </pic:blipFill>
                  <pic:spPr>
                    <a:xfrm>
                      <a:off x="0" y="0"/>
                      <a:ext cx="2753779" cy="1908131"/>
                    </a:xfrm>
                    <a:prstGeom prst="rect">
                      <a:avLst/>
                    </a:prstGeom>
                  </pic:spPr>
                </pic:pic>
              </a:graphicData>
            </a:graphic>
          </wp:inline>
        </w:drawing>
      </w:r>
      <w:ins w:id="51" w:author="Ying Zhao" w:date="2024-03-26T22:09:00Z">
        <w:r w:rsidR="00664BD2">
          <w:t>(add x &amp; y)</w:t>
        </w:r>
      </w:ins>
    </w:p>
    <w:p w14:paraId="4ED9F8CC" w14:textId="77777777" w:rsidR="00C349DB" w:rsidRPr="004C47A8" w:rsidRDefault="00692993" w:rsidP="00C349DB">
      <w:pPr>
        <w:jc w:val="center"/>
        <w:rPr>
          <w:ins w:id="52" w:author="Ying Zhao" w:date="2024-03-26T22:08:00Z"/>
          <w:rFonts w:ascii="Times New Roman" w:hAnsi="Times New Roman" w:cs="Times New Roman"/>
          <w:sz w:val="24"/>
          <w:szCs w:val="24"/>
        </w:rPr>
      </w:pPr>
      <w:bookmarkStart w:id="53" w:name="_Ref158839840"/>
      <w:r w:rsidRPr="00692993">
        <w:rPr>
          <w:rFonts w:ascii="Times New Roman" w:hAnsi="Times New Roman" w:cs="Times New Roman"/>
          <w:sz w:val="24"/>
          <w:szCs w:val="24"/>
        </w:rPr>
        <w:t xml:space="preserve">Figure </w:t>
      </w:r>
      <w:r w:rsidRPr="00692993">
        <w:rPr>
          <w:rFonts w:ascii="Times New Roman" w:hAnsi="Times New Roman" w:cs="Times New Roman"/>
          <w:sz w:val="24"/>
          <w:szCs w:val="24"/>
        </w:rPr>
        <w:fldChar w:fldCharType="begin"/>
      </w:r>
      <w:r w:rsidRPr="00692993">
        <w:rPr>
          <w:rFonts w:ascii="Times New Roman" w:hAnsi="Times New Roman" w:cs="Times New Roman"/>
          <w:sz w:val="24"/>
          <w:szCs w:val="24"/>
        </w:rPr>
        <w:instrText xml:space="preserve"> SEQ Figure \* ARABIC </w:instrText>
      </w:r>
      <w:r w:rsidRPr="00692993">
        <w:rPr>
          <w:rFonts w:ascii="Times New Roman" w:hAnsi="Times New Roman" w:cs="Times New Roman"/>
          <w:sz w:val="24"/>
          <w:szCs w:val="24"/>
        </w:rPr>
        <w:fldChar w:fldCharType="separate"/>
      </w:r>
      <w:r w:rsidR="00177969">
        <w:rPr>
          <w:rFonts w:ascii="Times New Roman" w:hAnsi="Times New Roman" w:cs="Times New Roman"/>
          <w:noProof/>
          <w:sz w:val="24"/>
          <w:szCs w:val="24"/>
        </w:rPr>
        <w:t>3</w:t>
      </w:r>
      <w:r w:rsidRPr="00692993">
        <w:rPr>
          <w:rFonts w:ascii="Times New Roman" w:hAnsi="Times New Roman" w:cs="Times New Roman"/>
          <w:sz w:val="24"/>
          <w:szCs w:val="24"/>
        </w:rPr>
        <w:fldChar w:fldCharType="end"/>
      </w:r>
      <w:bookmarkEnd w:id="53"/>
      <w:r w:rsidRPr="00692993">
        <w:rPr>
          <w:rFonts w:ascii="Times New Roman" w:hAnsi="Times New Roman" w:cs="Times New Roman"/>
          <w:sz w:val="24"/>
          <w:szCs w:val="24"/>
        </w:rPr>
        <w:t xml:space="preserve">. </w:t>
      </w:r>
    </w:p>
    <w:p w14:paraId="38929B4B" w14:textId="40FA31E9" w:rsidR="00C349DB" w:rsidRPr="00853E9E" w:rsidRDefault="00C349DB" w:rsidP="00C349DB">
      <w:pPr>
        <w:jc w:val="center"/>
        <w:rPr>
          <w:ins w:id="54" w:author="Ying Zhao" w:date="2024-03-26T22:08:00Z"/>
          <w:rFonts w:ascii="Times New Roman" w:hAnsi="Times New Roman" w:cs="Times New Roman"/>
          <w:sz w:val="24"/>
          <w:szCs w:val="24"/>
        </w:rPr>
      </w:pPr>
      <w:ins w:id="55" w:author="Ying Zhao" w:date="2024-03-26T22:08:00Z">
        <w:r w:rsidRPr="004C47A8">
          <w:rPr>
            <w:rFonts w:ascii="Times New Roman" w:hAnsi="Times New Roman" w:cs="Times New Roman"/>
            <w:sz w:val="24"/>
            <w:szCs w:val="24"/>
          </w:rPr>
          <w:t xml:space="preserve">Distribution </w:t>
        </w:r>
        <w:r>
          <w:rPr>
            <w:rFonts w:ascii="Times New Roman" w:hAnsi="Times New Roman" w:cs="Times New Roman"/>
            <w:sz w:val="24"/>
            <w:szCs w:val="24"/>
          </w:rPr>
          <w:t xml:space="preserve">generated by  the </w:t>
        </w:r>
        <w:r w:rsidRPr="004C47A8">
          <w:rPr>
            <w:rFonts w:ascii="Times New Roman" w:hAnsi="Times New Roman" w:cs="Times New Roman"/>
            <w:sz w:val="24"/>
            <w:szCs w:val="24"/>
          </w:rPr>
          <w:t xml:space="preserve">quantum Fourier </w:t>
        </w:r>
        <w:r>
          <w:rPr>
            <w:rFonts w:ascii="Times New Roman" w:hAnsi="Times New Roman" w:cs="Times New Roman"/>
            <w:sz w:val="24"/>
            <w:szCs w:val="24"/>
          </w:rPr>
          <w:t xml:space="preserve">sampling on </w:t>
        </w:r>
      </w:ins>
      <w:ins w:id="56" w:author="Ying Zhao" w:date="2024-03-26T22:09:00Z">
        <w:r>
          <w:rPr>
            <w:rFonts w:ascii="Times New Roman" w:hAnsi="Times New Roman" w:cs="Times New Roman"/>
            <w:sz w:val="24"/>
            <w:szCs w:val="24"/>
          </w:rPr>
          <w:t>8</w:t>
        </w:r>
      </w:ins>
      <w:ins w:id="57" w:author="Ying Zhao" w:date="2024-03-26T22:08:00Z">
        <w:r>
          <w:rPr>
            <w:rFonts w:ascii="Times New Roman" w:hAnsi="Times New Roman" w:cs="Times New Roman"/>
            <w:sz w:val="24"/>
            <w:szCs w:val="24"/>
          </w:rPr>
          <w:t>-qubits quantum computer proposed by  Fefferman and Umans [add reference]</w:t>
        </w:r>
      </w:ins>
    </w:p>
    <w:p w14:paraId="5CB2E951" w14:textId="6B5C4BEF" w:rsidR="00853E9E" w:rsidRPr="00853E9E" w:rsidRDefault="00041FA1" w:rsidP="00041FA1">
      <w:pPr>
        <w:jc w:val="center"/>
        <w:rPr>
          <w:rFonts w:ascii="Times New Roman" w:hAnsi="Times New Roman" w:cs="Times New Roman"/>
          <w:sz w:val="24"/>
          <w:szCs w:val="24"/>
        </w:rPr>
      </w:pPr>
      <w:del w:id="58" w:author="Ying Zhao" w:date="2024-03-26T22:08:00Z">
        <w:r w:rsidRPr="004C47A8" w:rsidDel="00C349DB">
          <w:rPr>
            <w:rFonts w:ascii="Times New Roman" w:hAnsi="Times New Roman" w:cs="Times New Roman"/>
            <w:sz w:val="24"/>
            <w:szCs w:val="24"/>
          </w:rPr>
          <w:delText xml:space="preserve">Distribution of </w:delText>
        </w:r>
        <w:r w:rsidR="00414123" w:rsidDel="00C349DB">
          <w:rPr>
            <w:rFonts w:ascii="Times New Roman" w:hAnsi="Times New Roman" w:cs="Times New Roman"/>
            <w:sz w:val="24"/>
            <w:szCs w:val="24"/>
          </w:rPr>
          <w:delText>8</w:delText>
        </w:r>
        <w:r w:rsidRPr="004C47A8" w:rsidDel="00C349DB">
          <w:rPr>
            <w:rFonts w:ascii="Times New Roman" w:hAnsi="Times New Roman" w:cs="Times New Roman"/>
            <w:sz w:val="24"/>
            <w:szCs w:val="24"/>
          </w:rPr>
          <w:delText xml:space="preserve">-qubits related to quantum Fourier </w:delText>
        </w:r>
        <w:r w:rsidDel="00C349DB">
          <w:rPr>
            <w:rFonts w:ascii="Times New Roman" w:hAnsi="Times New Roman" w:cs="Times New Roman"/>
            <w:sz w:val="24"/>
            <w:szCs w:val="24"/>
          </w:rPr>
          <w:delText>sampling by Fefferman and Umans</w:delText>
        </w:r>
      </w:del>
    </w:p>
    <w:p w14:paraId="49F91E6E" w14:textId="77777777" w:rsidR="004B4F20" w:rsidRDefault="004B4F20">
      <w:pPr>
        <w:rPr>
          <w:rFonts w:ascii="Times New Roman" w:hAnsi="Times New Roman" w:cs="Times New Roman"/>
          <w:sz w:val="24"/>
          <w:szCs w:val="24"/>
        </w:rPr>
      </w:pPr>
    </w:p>
    <w:p w14:paraId="1431A4F3" w14:textId="62F0BCBD" w:rsidR="00EB59D7" w:rsidRPr="004C47A8" w:rsidRDefault="00EB59D7" w:rsidP="00EB59D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w:t>
      </w:r>
      <w:r w:rsidR="0056480C">
        <w:rPr>
          <w:rFonts w:ascii="Times New Roman" w:hAnsi="Times New Roman" w:cs="Times New Roman"/>
          <w:sz w:val="24"/>
          <w:szCs w:val="24"/>
        </w:rPr>
        <w:t>Hard distribution generated by</w:t>
      </w:r>
      <w:r w:rsidR="00BE2A79">
        <w:rPr>
          <w:rFonts w:ascii="Times New Roman" w:hAnsi="Times New Roman" w:cs="Times New Roman"/>
          <w:sz w:val="24"/>
          <w:szCs w:val="24"/>
        </w:rPr>
        <w:t xml:space="preserve"> </w:t>
      </w:r>
      <w:proofErr w:type="spellStart"/>
      <w:r w:rsidR="00BE2A79">
        <w:rPr>
          <w:rFonts w:ascii="Times New Roman" w:hAnsi="Times New Roman" w:cs="Times New Roman"/>
          <w:sz w:val="24"/>
          <w:szCs w:val="24"/>
        </w:rPr>
        <w:t>qsim</w:t>
      </w:r>
      <w:proofErr w:type="spellEnd"/>
      <w:r w:rsidR="0056480C">
        <w:rPr>
          <w:rFonts w:ascii="Times New Roman" w:hAnsi="Times New Roman" w:cs="Times New Roman"/>
          <w:sz w:val="24"/>
          <w:szCs w:val="24"/>
        </w:rPr>
        <w:t xml:space="preserve"> quantum circuits</w:t>
      </w:r>
    </w:p>
    <w:p w14:paraId="32244E27" w14:textId="610B571B" w:rsidR="004B4F20" w:rsidRPr="009F39BF" w:rsidRDefault="008D753C">
      <w:pPr>
        <w:rPr>
          <w:rFonts w:ascii="Times New Roman" w:hAnsi="Times New Roman" w:cs="Times New Roman"/>
          <w:sz w:val="24"/>
          <w:szCs w:val="24"/>
        </w:rPr>
      </w:pPr>
      <w:r>
        <w:rPr>
          <w:rFonts w:ascii="Times New Roman" w:hAnsi="Times New Roman" w:cs="Times New Roman"/>
          <w:sz w:val="24"/>
          <w:szCs w:val="24"/>
        </w:rPr>
        <w:t>A</w:t>
      </w:r>
      <w:r w:rsidR="0056480C">
        <w:rPr>
          <w:rFonts w:ascii="Times New Roman" w:hAnsi="Times New Roman" w:cs="Times New Roman"/>
          <w:sz w:val="24"/>
          <w:szCs w:val="24"/>
        </w:rPr>
        <w:t xml:space="preserve">nother hard quantum distribution </w:t>
      </w:r>
      <w:r>
        <w:rPr>
          <w:rFonts w:ascii="Times New Roman" w:hAnsi="Times New Roman" w:cs="Times New Roman"/>
          <w:sz w:val="24"/>
          <w:szCs w:val="24"/>
        </w:rPr>
        <w:t xml:space="preserve">is sampled from </w:t>
      </w:r>
      <w:r w:rsidR="00C03E86">
        <w:rPr>
          <w:rFonts w:ascii="Times New Roman" w:hAnsi="Times New Roman" w:cs="Times New Roman"/>
          <w:sz w:val="24"/>
          <w:szCs w:val="24"/>
        </w:rPr>
        <w:t xml:space="preserve">a grid of quantum circuits assembled with certain randomness, as </w:t>
      </w:r>
      <w:r w:rsidR="00176978">
        <w:rPr>
          <w:rFonts w:ascii="Times New Roman" w:hAnsi="Times New Roman" w:cs="Times New Roman"/>
          <w:sz w:val="24"/>
          <w:szCs w:val="24"/>
        </w:rPr>
        <w:t xml:space="preserve">described </w:t>
      </w:r>
      <w:r w:rsidR="00C03E86">
        <w:rPr>
          <w:rFonts w:ascii="Times New Roman" w:hAnsi="Times New Roman" w:cs="Times New Roman"/>
          <w:sz w:val="24"/>
          <w:szCs w:val="24"/>
        </w:rPr>
        <w:t xml:space="preserve">ref. </w:t>
      </w:r>
      <w:sdt>
        <w:sdtPr>
          <w:rPr>
            <w:rFonts w:ascii="Times New Roman" w:hAnsi="Times New Roman" w:cs="Times New Roman"/>
            <w:sz w:val="24"/>
            <w:szCs w:val="24"/>
          </w:rPr>
          <w:id w:val="-158011737"/>
          <w:citation/>
        </w:sdtPr>
        <w:sdtContent>
          <w:r w:rsidR="00C03E86">
            <w:rPr>
              <w:rFonts w:ascii="Times New Roman" w:hAnsi="Times New Roman" w:cs="Times New Roman"/>
              <w:sz w:val="24"/>
              <w:szCs w:val="24"/>
            </w:rPr>
            <w:fldChar w:fldCharType="begin"/>
          </w:r>
          <w:r w:rsidR="00C03E86">
            <w:rPr>
              <w:rFonts w:ascii="Times New Roman" w:hAnsi="Times New Roman" w:cs="Times New Roman"/>
              <w:sz w:val="24"/>
              <w:szCs w:val="24"/>
            </w:rPr>
            <w:instrText xml:space="preserve"> CITATION Isa23 \l 1033 </w:instrText>
          </w:r>
          <w:r w:rsidR="00C03E86">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[9]</w:t>
          </w:r>
          <w:r w:rsidR="00C03E86">
            <w:rPr>
              <w:rFonts w:ascii="Times New Roman" w:hAnsi="Times New Roman" w:cs="Times New Roman"/>
              <w:sz w:val="24"/>
              <w:szCs w:val="24"/>
            </w:rPr>
            <w:fldChar w:fldCharType="end"/>
          </w:r>
        </w:sdtContent>
      </w:sdt>
      <w:r w:rsidR="00C03E86">
        <w:rPr>
          <w:rFonts w:ascii="Times New Roman" w:hAnsi="Times New Roman" w:cs="Times New Roman"/>
          <w:sz w:val="24"/>
          <w:szCs w:val="24"/>
        </w:rPr>
        <w:t xml:space="preserve">. The quantum circuit is illustrated in </w:t>
      </w:r>
      <w:r w:rsidR="0090288C">
        <w:rPr>
          <w:rFonts w:ascii="Times New Roman" w:hAnsi="Times New Roman" w:cs="Times New Roman"/>
          <w:sz w:val="24"/>
          <w:szCs w:val="24"/>
        </w:rPr>
        <w:fldChar w:fldCharType="begin"/>
      </w:r>
      <w:r w:rsidR="0090288C">
        <w:rPr>
          <w:rFonts w:ascii="Times New Roman" w:hAnsi="Times New Roman" w:cs="Times New Roman"/>
          <w:sz w:val="24"/>
          <w:szCs w:val="24"/>
        </w:rPr>
        <w:instrText xml:space="preserve"> REF _Ref158842136 \h </w:instrText>
      </w:r>
      <w:r w:rsidR="0090288C">
        <w:rPr>
          <w:rFonts w:ascii="Times New Roman" w:hAnsi="Times New Roman" w:cs="Times New Roman"/>
          <w:sz w:val="24"/>
          <w:szCs w:val="24"/>
        </w:rPr>
      </w:r>
      <w:r w:rsidR="0090288C">
        <w:rPr>
          <w:rFonts w:ascii="Times New Roman" w:hAnsi="Times New Roman" w:cs="Times New Roman"/>
          <w:sz w:val="24"/>
          <w:szCs w:val="24"/>
        </w:rPr>
        <w:fldChar w:fldCharType="separate"/>
      </w:r>
      <w:r w:rsidR="0090288C" w:rsidRPr="0090288C">
        <w:rPr>
          <w:rFonts w:ascii="Times New Roman" w:hAnsi="Times New Roman" w:cs="Times New Roman"/>
          <w:sz w:val="24"/>
          <w:szCs w:val="24"/>
        </w:rPr>
        <w:t>Figure 4</w:t>
      </w:r>
      <w:r w:rsidR="0090288C">
        <w:rPr>
          <w:rFonts w:ascii="Times New Roman" w:hAnsi="Times New Roman" w:cs="Times New Roman"/>
          <w:sz w:val="24"/>
          <w:szCs w:val="24"/>
        </w:rPr>
        <w:fldChar w:fldCharType="end"/>
      </w:r>
      <w:r w:rsidR="00C03E86">
        <w:rPr>
          <w:rFonts w:ascii="Times New Roman" w:hAnsi="Times New Roman" w:cs="Times New Roman"/>
          <w:sz w:val="24"/>
          <w:szCs w:val="24"/>
        </w:rPr>
        <w:t>, which is take</w:t>
      </w:r>
      <w:r w:rsidR="00CD3C8A">
        <w:rPr>
          <w:rFonts w:ascii="Times New Roman" w:hAnsi="Times New Roman" w:cs="Times New Roman"/>
          <w:sz w:val="24"/>
          <w:szCs w:val="24"/>
        </w:rPr>
        <w:t>n</w:t>
      </w:r>
      <w:r w:rsidR="00C03E86">
        <w:rPr>
          <w:rFonts w:ascii="Times New Roman" w:hAnsi="Times New Roman" w:cs="Times New Roman"/>
          <w:sz w:val="24"/>
          <w:szCs w:val="24"/>
        </w:rPr>
        <w:t xml:space="preserve"> from  ref. </w:t>
      </w:r>
      <w:sdt>
        <w:sdtPr>
          <w:rPr>
            <w:rFonts w:ascii="Times New Roman" w:hAnsi="Times New Roman" w:cs="Times New Roman"/>
            <w:sz w:val="24"/>
            <w:szCs w:val="24"/>
          </w:rPr>
          <w:id w:val="1733121888"/>
          <w:citation/>
        </w:sdtPr>
        <w:sdtContent>
          <w:r w:rsidR="0090288C">
            <w:rPr>
              <w:rFonts w:ascii="Times New Roman" w:hAnsi="Times New Roman" w:cs="Times New Roman"/>
              <w:sz w:val="24"/>
              <w:szCs w:val="24"/>
            </w:rPr>
            <w:fldChar w:fldCharType="begin"/>
          </w:r>
          <w:r w:rsidR="005E5101">
            <w:rPr>
              <w:rFonts w:ascii="Times New Roman" w:hAnsi="Times New Roman" w:cs="Times New Roman"/>
              <w:sz w:val="24"/>
              <w:szCs w:val="24"/>
            </w:rPr>
            <w:instrText xml:space="preserve">CITATION Aru19 \l 1033 </w:instrText>
          </w:r>
          <w:r w:rsidR="0090288C">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[10]</w:t>
          </w:r>
          <w:r w:rsidR="0090288C">
            <w:rPr>
              <w:rFonts w:ascii="Times New Roman" w:hAnsi="Times New Roman" w:cs="Times New Roman"/>
              <w:sz w:val="24"/>
              <w:szCs w:val="24"/>
            </w:rPr>
            <w:fldChar w:fldCharType="end"/>
          </w:r>
        </w:sdtContent>
      </w:sdt>
      <w:r w:rsidR="00C03E86">
        <w:rPr>
          <w:rFonts w:ascii="Times New Roman" w:hAnsi="Times New Roman" w:cs="Times New Roman"/>
          <w:sz w:val="24"/>
          <w:szCs w:val="24"/>
        </w:rPr>
        <w:t xml:space="preserve">. </w:t>
      </w:r>
    </w:p>
    <w:p w14:paraId="68518844" w14:textId="77777777" w:rsidR="0090288C" w:rsidRDefault="0090288C" w:rsidP="00270AB0">
      <w:pPr>
        <w:keepNext/>
        <w:jc w:val="center"/>
      </w:pPr>
      <w:r w:rsidRPr="0090288C">
        <w:rPr>
          <w:rFonts w:ascii="Times New Roman" w:hAnsi="Times New Roman" w:cs="Times New Roman"/>
          <w:noProof/>
          <w:sz w:val="24"/>
          <w:szCs w:val="24"/>
        </w:rPr>
        <w:drawing>
          <wp:inline distT="0" distB="0" distL="0" distR="0" wp14:anchorId="2C796012" wp14:editId="2841FA4B">
            <wp:extent cx="5240740" cy="1930003"/>
            <wp:effectExtent l="0" t="0" r="0" b="0"/>
            <wp:docPr id="55528023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80238" name="Picture 1" descr="A diagram of a diagram&#10;&#10;Description automatically generated"/>
                    <pic:cNvPicPr/>
                  </pic:nvPicPr>
                  <pic:blipFill>
                    <a:blip r:embed="rId11"/>
                    <a:stretch>
                      <a:fillRect/>
                    </a:stretch>
                  </pic:blipFill>
                  <pic:spPr>
                    <a:xfrm>
                      <a:off x="0" y="0"/>
                      <a:ext cx="5251239" cy="1933869"/>
                    </a:xfrm>
                    <a:prstGeom prst="rect">
                      <a:avLst/>
                    </a:prstGeom>
                  </pic:spPr>
                </pic:pic>
              </a:graphicData>
            </a:graphic>
          </wp:inline>
        </w:drawing>
      </w:r>
    </w:p>
    <w:p w14:paraId="1426D183" w14:textId="50FBA290" w:rsidR="004B345E" w:rsidRPr="009F39BF" w:rsidRDefault="0090288C" w:rsidP="0090288C">
      <w:pPr>
        <w:jc w:val="center"/>
        <w:rPr>
          <w:rFonts w:ascii="Times New Roman" w:hAnsi="Times New Roman" w:cs="Times New Roman"/>
          <w:sz w:val="24"/>
          <w:szCs w:val="24"/>
        </w:rPr>
      </w:pPr>
      <w:bookmarkStart w:id="59" w:name="_Ref158842136"/>
      <w:r w:rsidRPr="0090288C">
        <w:rPr>
          <w:rFonts w:ascii="Times New Roman" w:hAnsi="Times New Roman" w:cs="Times New Roman"/>
          <w:sz w:val="24"/>
          <w:szCs w:val="24"/>
        </w:rPr>
        <w:t xml:space="preserve">Figure </w:t>
      </w:r>
      <w:r w:rsidRPr="0090288C">
        <w:rPr>
          <w:rFonts w:ascii="Times New Roman" w:hAnsi="Times New Roman" w:cs="Times New Roman"/>
          <w:sz w:val="24"/>
          <w:szCs w:val="24"/>
        </w:rPr>
        <w:fldChar w:fldCharType="begin"/>
      </w:r>
      <w:r w:rsidRPr="0090288C">
        <w:rPr>
          <w:rFonts w:ascii="Times New Roman" w:hAnsi="Times New Roman" w:cs="Times New Roman"/>
          <w:sz w:val="24"/>
          <w:szCs w:val="24"/>
        </w:rPr>
        <w:instrText xml:space="preserve"> SEQ Figure \* ARABIC </w:instrText>
      </w:r>
      <w:r w:rsidRPr="0090288C">
        <w:rPr>
          <w:rFonts w:ascii="Times New Roman" w:hAnsi="Times New Roman" w:cs="Times New Roman"/>
          <w:sz w:val="24"/>
          <w:szCs w:val="24"/>
        </w:rPr>
        <w:fldChar w:fldCharType="separate"/>
      </w:r>
      <w:r w:rsidR="00177969">
        <w:rPr>
          <w:rFonts w:ascii="Times New Roman" w:hAnsi="Times New Roman" w:cs="Times New Roman"/>
          <w:noProof/>
          <w:sz w:val="24"/>
          <w:szCs w:val="24"/>
        </w:rPr>
        <w:t>4</w:t>
      </w:r>
      <w:r w:rsidRPr="0090288C">
        <w:rPr>
          <w:rFonts w:ascii="Times New Roman" w:hAnsi="Times New Roman" w:cs="Times New Roman"/>
          <w:sz w:val="24"/>
          <w:szCs w:val="24"/>
        </w:rPr>
        <w:fldChar w:fldCharType="end"/>
      </w:r>
      <w:bookmarkEnd w:id="59"/>
      <w:r w:rsidRPr="0090288C">
        <w:rPr>
          <w:rFonts w:ascii="Times New Roman" w:hAnsi="Times New Roman" w:cs="Times New Roman"/>
          <w:sz w:val="24"/>
          <w:szCs w:val="24"/>
        </w:rPr>
        <w:t xml:space="preserve">. Quantum circuit assembly taken from ref. </w:t>
      </w:r>
      <w:sdt>
        <w:sdtPr>
          <w:rPr>
            <w:rFonts w:ascii="Times New Roman" w:hAnsi="Times New Roman" w:cs="Times New Roman"/>
            <w:sz w:val="24"/>
            <w:szCs w:val="24"/>
          </w:rPr>
          <w:id w:val="2075544004"/>
          <w:citation/>
        </w:sdtPr>
        <w:sdtContent>
          <w:r w:rsidRPr="0090288C">
            <w:rPr>
              <w:rFonts w:ascii="Times New Roman" w:hAnsi="Times New Roman" w:cs="Times New Roman"/>
              <w:sz w:val="24"/>
              <w:szCs w:val="24"/>
            </w:rPr>
            <w:fldChar w:fldCharType="begin"/>
          </w:r>
          <w:r w:rsidR="005E5101">
            <w:rPr>
              <w:rFonts w:ascii="Times New Roman" w:hAnsi="Times New Roman" w:cs="Times New Roman"/>
              <w:sz w:val="24"/>
              <w:szCs w:val="24"/>
            </w:rPr>
            <w:instrText xml:space="preserve">CITATION Aru19 \l 1033 </w:instrText>
          </w:r>
          <w:r w:rsidRPr="0090288C">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[10]</w:t>
          </w:r>
          <w:r w:rsidRPr="0090288C">
            <w:rPr>
              <w:rFonts w:ascii="Times New Roman" w:hAnsi="Times New Roman" w:cs="Times New Roman"/>
              <w:sz w:val="24"/>
              <w:szCs w:val="24"/>
            </w:rPr>
            <w:fldChar w:fldCharType="end"/>
          </w:r>
        </w:sdtContent>
      </w:sdt>
    </w:p>
    <w:p w14:paraId="5F73E1F9" w14:textId="77777777" w:rsidR="00C03E86" w:rsidRDefault="00C03E86">
      <w:pPr>
        <w:rPr>
          <w:rFonts w:ascii="Times New Roman" w:hAnsi="Times New Roman" w:cs="Times New Roman"/>
          <w:sz w:val="24"/>
          <w:szCs w:val="24"/>
        </w:rPr>
      </w:pPr>
    </w:p>
    <w:p w14:paraId="3895E004" w14:textId="5B9CCAF1" w:rsidR="00C03E86" w:rsidRDefault="00C03E86" w:rsidP="00C03E86">
      <w:pPr>
        <w:rPr>
          <w:rFonts w:ascii="Times New Roman" w:hAnsi="Times New Roman" w:cs="Times New Roman"/>
          <w:sz w:val="24"/>
          <w:szCs w:val="24"/>
        </w:rPr>
      </w:pPr>
      <w:r>
        <w:rPr>
          <w:rFonts w:ascii="Times New Roman" w:hAnsi="Times New Roman" w:cs="Times New Roman"/>
          <w:sz w:val="24"/>
          <w:szCs w:val="24"/>
        </w:rPr>
        <w:t xml:space="preserve">Sampling of this distribution is implemented </w:t>
      </w:r>
      <w:r w:rsidR="0090288C">
        <w:rPr>
          <w:rFonts w:ascii="Times New Roman" w:hAnsi="Times New Roman" w:cs="Times New Roman"/>
          <w:sz w:val="24"/>
          <w:szCs w:val="24"/>
        </w:rPr>
        <w:t xml:space="preserve">using pseudo-quantum simulator </w:t>
      </w:r>
      <w:proofErr w:type="spellStart"/>
      <w:r w:rsidR="0090288C" w:rsidRPr="0090288C">
        <w:rPr>
          <w:rFonts w:ascii="Times New Roman" w:hAnsi="Times New Roman" w:cs="Times New Roman"/>
          <w:i/>
          <w:iCs/>
          <w:sz w:val="24"/>
          <w:szCs w:val="24"/>
        </w:rPr>
        <w:t>qsim</w:t>
      </w:r>
      <w:proofErr w:type="spellEnd"/>
      <w:r w:rsidR="0090288C">
        <w:rPr>
          <w:rFonts w:ascii="Times New Roman" w:hAnsi="Times New Roman" w:cs="Times New Roman"/>
          <w:sz w:val="24"/>
          <w:szCs w:val="24"/>
        </w:rPr>
        <w:t xml:space="preserve"> </w:t>
      </w:r>
      <w:sdt>
        <w:sdtPr>
          <w:rPr>
            <w:rFonts w:ascii="Times New Roman" w:hAnsi="Times New Roman" w:cs="Times New Roman"/>
            <w:sz w:val="24"/>
            <w:szCs w:val="24"/>
          </w:rPr>
          <w:id w:val="-1766834868"/>
          <w:citation/>
        </w:sdtPr>
        <w:sdtContent>
          <w:r w:rsidR="0090288C">
            <w:rPr>
              <w:rFonts w:ascii="Times New Roman" w:hAnsi="Times New Roman" w:cs="Times New Roman"/>
              <w:sz w:val="24"/>
              <w:szCs w:val="24"/>
            </w:rPr>
            <w:fldChar w:fldCharType="begin"/>
          </w:r>
          <w:r w:rsidR="0090288C">
            <w:rPr>
              <w:rFonts w:ascii="Times New Roman" w:hAnsi="Times New Roman" w:cs="Times New Roman"/>
              <w:sz w:val="24"/>
              <w:szCs w:val="24"/>
            </w:rPr>
            <w:instrText xml:space="preserve">CITATION Qua20 \l 1033 </w:instrText>
          </w:r>
          <w:r w:rsidR="0090288C">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[11]</w:t>
          </w:r>
          <w:r w:rsidR="0090288C">
            <w:rPr>
              <w:rFonts w:ascii="Times New Roman" w:hAnsi="Times New Roman" w:cs="Times New Roman"/>
              <w:sz w:val="24"/>
              <w:szCs w:val="24"/>
            </w:rPr>
            <w:fldChar w:fldCharType="end"/>
          </w:r>
        </w:sdtContent>
      </w:sdt>
      <w:r w:rsidR="0090288C">
        <w:rPr>
          <w:rFonts w:ascii="Times New Roman" w:hAnsi="Times New Roman" w:cs="Times New Roman"/>
          <w:sz w:val="24"/>
          <w:szCs w:val="24"/>
        </w:rPr>
        <w:t xml:space="preserve"> via </w:t>
      </w:r>
      <w:r w:rsidR="0090288C" w:rsidRPr="0090288C">
        <w:rPr>
          <w:rFonts w:ascii="Times New Roman" w:hAnsi="Times New Roman" w:cs="Times New Roman"/>
          <w:i/>
          <w:iCs/>
          <w:sz w:val="24"/>
          <w:szCs w:val="24"/>
        </w:rPr>
        <w:t>PennyLane-Cirq</w:t>
      </w:r>
      <w:r w:rsidR="0090288C">
        <w:rPr>
          <w:rFonts w:ascii="Times New Roman" w:hAnsi="Times New Roman" w:cs="Times New Roman"/>
          <w:sz w:val="24"/>
          <w:szCs w:val="24"/>
        </w:rPr>
        <w:t xml:space="preserve"> </w:t>
      </w:r>
      <w:sdt>
        <w:sdtPr>
          <w:rPr>
            <w:rFonts w:ascii="Times New Roman" w:hAnsi="Times New Roman" w:cs="Times New Roman"/>
            <w:sz w:val="24"/>
            <w:szCs w:val="24"/>
          </w:rPr>
          <w:id w:val="-896124711"/>
          <w:citation/>
        </w:sdtPr>
        <w:sdtContent>
          <w:r w:rsidR="0090288C">
            <w:rPr>
              <w:rFonts w:ascii="Times New Roman" w:hAnsi="Times New Roman" w:cs="Times New Roman"/>
              <w:sz w:val="24"/>
              <w:szCs w:val="24"/>
            </w:rPr>
            <w:fldChar w:fldCharType="begin"/>
          </w:r>
          <w:r w:rsidR="0090288C">
            <w:rPr>
              <w:rFonts w:ascii="Times New Roman" w:hAnsi="Times New Roman" w:cs="Times New Roman"/>
              <w:sz w:val="24"/>
              <w:szCs w:val="24"/>
            </w:rPr>
            <w:instrText xml:space="preserve"> CITATION Cir \l 1033 </w:instrText>
          </w:r>
          <w:r w:rsidR="0090288C">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[12]</w:t>
          </w:r>
          <w:r w:rsidR="0090288C">
            <w:rPr>
              <w:rFonts w:ascii="Times New Roman" w:hAnsi="Times New Roman" w:cs="Times New Roman"/>
              <w:sz w:val="24"/>
              <w:szCs w:val="24"/>
            </w:rPr>
            <w:fldChar w:fldCharType="end"/>
          </w:r>
        </w:sdtContent>
      </w:sdt>
      <w:r w:rsidR="0090288C">
        <w:rPr>
          <w:rFonts w:ascii="Times New Roman" w:hAnsi="Times New Roman" w:cs="Times New Roman"/>
          <w:sz w:val="24"/>
          <w:szCs w:val="24"/>
        </w:rPr>
        <w:t xml:space="preserve"> plugin</w:t>
      </w:r>
      <w:r w:rsidR="00176978">
        <w:rPr>
          <w:rFonts w:ascii="Times New Roman" w:hAnsi="Times New Roman" w:cs="Times New Roman"/>
          <w:sz w:val="24"/>
          <w:szCs w:val="24"/>
        </w:rPr>
        <w:t xml:space="preserve"> in Python.</w:t>
      </w:r>
      <w:ins w:id="60" w:author="Ying Zhao" w:date="2024-03-26T22:12:00Z">
        <w:r w:rsidR="00AC4464">
          <w:rPr>
            <w:rFonts w:ascii="Times New Roman" w:hAnsi="Times New Roman" w:cs="Times New Roman"/>
            <w:sz w:val="24"/>
            <w:szCs w:val="24"/>
          </w:rPr>
          <w:t xml:space="preserve"> (explain what </w:t>
        </w:r>
      </w:ins>
      <w:ins w:id="61" w:author="Ying Zhao" w:date="2024-03-26T22:53:00Z">
        <w:r w:rsidR="00F616C6">
          <w:rPr>
            <w:rFonts w:ascii="Times New Roman" w:hAnsi="Times New Roman" w:cs="Times New Roman"/>
            <w:sz w:val="24"/>
            <w:szCs w:val="24"/>
          </w:rPr>
          <w:t xml:space="preserve">is </w:t>
        </w:r>
      </w:ins>
      <w:proofErr w:type="spellStart"/>
      <w:ins w:id="62" w:author="Ying Zhao" w:date="2024-03-26T22:12:00Z">
        <w:r w:rsidR="00AC4464">
          <w:rPr>
            <w:rFonts w:ascii="Times New Roman" w:hAnsi="Times New Roman" w:cs="Times New Roman"/>
            <w:sz w:val="24"/>
            <w:szCs w:val="24"/>
          </w:rPr>
          <w:t>qsim</w:t>
        </w:r>
        <w:proofErr w:type="spellEnd"/>
        <w:r w:rsidR="00AC4464">
          <w:rPr>
            <w:rFonts w:ascii="Times New Roman" w:hAnsi="Times New Roman" w:cs="Times New Roman"/>
            <w:sz w:val="24"/>
            <w:szCs w:val="24"/>
          </w:rPr>
          <w:t>, what is the circuit)</w:t>
        </w:r>
      </w:ins>
    </w:p>
    <w:p w14:paraId="49E8571A" w14:textId="20B25456" w:rsidR="00EE3C2E" w:rsidRDefault="00C03E86" w:rsidP="00C03E86">
      <w:pPr>
        <w:rPr>
          <w:rFonts w:ascii="Times New Roman" w:eastAsiaTheme="minorEastAsia" w:hAnsi="Times New Roman" w:cs="Times New Roman"/>
          <w:i/>
          <w:iCs/>
          <w:sz w:val="24"/>
          <w:szCs w:val="24"/>
        </w:rPr>
      </w:pPr>
      <w:r>
        <w:rPr>
          <w:rFonts w:ascii="Times New Roman" w:hAnsi="Times New Roman" w:cs="Times New Roman"/>
          <w:sz w:val="24"/>
          <w:szCs w:val="24"/>
        </w:rPr>
        <w:t xml:space="preserve">Quantum gates involved in this circuits </w:t>
      </w:r>
      <w:r w:rsidR="0090288C">
        <w:rPr>
          <w:rFonts w:ascii="Times New Roman" w:hAnsi="Times New Roman" w:cs="Times New Roman"/>
          <w:sz w:val="24"/>
          <w:szCs w:val="24"/>
        </w:rPr>
        <w:t xml:space="preserve">include </w:t>
      </w:r>
      <w:r w:rsidR="0090288C" w:rsidRPr="0090288C">
        <w:rPr>
          <w:rFonts w:ascii="Times New Roman" w:hAnsi="Times New Roman" w:cs="Times New Roman"/>
          <w:i/>
          <w:iCs/>
          <w:sz w:val="24"/>
          <w:szCs w:val="24"/>
        </w:rPr>
        <w:t>RX(π/2)</w:t>
      </w:r>
      <w:r w:rsidR="0090288C" w:rsidRPr="0090288C">
        <w:rPr>
          <w:rFonts w:ascii="Times New Roman" w:hAnsi="Times New Roman" w:cs="Times New Roman"/>
          <w:sz w:val="24"/>
          <w:szCs w:val="24"/>
        </w:rPr>
        <w:t xml:space="preserve"> and</w:t>
      </w:r>
      <w:r w:rsidR="0090288C">
        <w:rPr>
          <w:rFonts w:ascii="Times New Roman" w:hAnsi="Times New Roman" w:cs="Times New Roman"/>
          <w:sz w:val="24"/>
          <w:szCs w:val="24"/>
        </w:rPr>
        <w:t xml:space="preserve"> </w:t>
      </w:r>
      <w:r w:rsidR="0090288C" w:rsidRPr="0090288C">
        <w:rPr>
          <w:rFonts w:ascii="Times New Roman" w:hAnsi="Times New Roman" w:cs="Times New Roman"/>
          <w:i/>
          <w:iCs/>
          <w:sz w:val="24"/>
          <w:szCs w:val="24"/>
        </w:rPr>
        <w:t>R</w:t>
      </w:r>
      <w:r w:rsidR="0090288C">
        <w:rPr>
          <w:rFonts w:ascii="Times New Roman" w:hAnsi="Times New Roman" w:cs="Times New Roman"/>
          <w:i/>
          <w:iCs/>
          <w:sz w:val="24"/>
          <w:szCs w:val="24"/>
        </w:rPr>
        <w:t>Y</w:t>
      </w:r>
      <w:r w:rsidR="0090288C" w:rsidRPr="0090288C">
        <w:rPr>
          <w:rFonts w:ascii="Times New Roman" w:hAnsi="Times New Roman" w:cs="Times New Roman"/>
          <w:i/>
          <w:iCs/>
          <w:sz w:val="24"/>
          <w:szCs w:val="24"/>
        </w:rPr>
        <w:t>(π/2)</w:t>
      </w:r>
      <w:r w:rsidR="0090288C">
        <w:rPr>
          <w:rFonts w:ascii="Times New Roman" w:hAnsi="Times New Roman" w:cs="Times New Roman"/>
          <w:i/>
          <w:iCs/>
          <w:sz w:val="24"/>
          <w:szCs w:val="24"/>
        </w:rPr>
        <w:t xml:space="preserve">, </w:t>
      </w:r>
      <w:r w:rsidR="0090288C" w:rsidRPr="0090288C">
        <w:rPr>
          <w:rFonts w:ascii="Times New Roman" w:hAnsi="Times New Roman" w:cs="Times New Roman"/>
          <w:sz w:val="24"/>
          <w:szCs w:val="24"/>
        </w:rPr>
        <w:t>and the</w:t>
      </w:r>
      <w:r w:rsidR="0090288C">
        <w:rPr>
          <w:rFonts w:ascii="Times New Roman" w:hAnsi="Times New Roman" w:cs="Times New Roman"/>
          <w:i/>
          <w:iCs/>
          <w:sz w:val="24"/>
          <w:szCs w:val="24"/>
        </w:rPr>
        <w:t xml:space="preserve"> </w:t>
      </w:r>
      <m:oMath>
        <m:rad>
          <m:radPr>
            <m:degHide m:val="1"/>
            <m:ctrlPr>
              <w:rPr>
                <w:rFonts w:ascii="Cambria Math" w:hAnsi="Cambria Math" w:cs="Times New Roman"/>
                <w:i/>
                <w:iCs/>
                <w:sz w:val="24"/>
                <w:szCs w:val="24"/>
              </w:rPr>
            </m:ctrlPr>
          </m:radPr>
          <m:deg/>
          <m:e>
            <m:r>
              <w:rPr>
                <w:rFonts w:ascii="Cambria Math" w:hAnsi="Cambria Math" w:cs="Times New Roman"/>
                <w:sz w:val="24"/>
                <w:szCs w:val="24"/>
              </w:rPr>
              <m:t>W</m:t>
            </m:r>
          </m:e>
        </m:rad>
      </m:oMath>
      <w:r w:rsidR="0090288C">
        <w:rPr>
          <w:rFonts w:ascii="Times New Roman" w:eastAsiaTheme="minorEastAsia" w:hAnsi="Times New Roman" w:cs="Times New Roman"/>
          <w:i/>
          <w:iCs/>
          <w:sz w:val="24"/>
          <w:szCs w:val="24"/>
        </w:rPr>
        <w:t xml:space="preserve"> </w:t>
      </w:r>
      <w:r w:rsidR="0090288C" w:rsidRPr="0090288C">
        <w:rPr>
          <w:rFonts w:ascii="Times New Roman" w:hAnsi="Times New Roman" w:cs="Times New Roman"/>
          <w:sz w:val="24"/>
          <w:szCs w:val="24"/>
        </w:rPr>
        <w:t xml:space="preserve">gate, where </w:t>
      </w:r>
      <m:oMath>
        <m:r>
          <w:rPr>
            <w:rFonts w:ascii="Cambria Math" w:eastAsiaTheme="minorEastAsia" w:hAnsi="Cambria Math" w:cs="Times New Roman"/>
            <w:sz w:val="24"/>
            <w:szCs w:val="24"/>
          </w:rPr>
          <m:t>W=</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X+Y</m:t>
            </m:r>
          </m:num>
          <m:den>
            <m:r>
              <w:rPr>
                <w:rFonts w:ascii="Cambria Math" w:eastAsiaTheme="minorEastAsia" w:hAnsi="Cambria Math" w:cs="Times New Roman"/>
                <w:sz w:val="24"/>
                <w:szCs w:val="24"/>
              </w:rPr>
              <m:t>2</m:t>
            </m:r>
          </m:den>
        </m:f>
      </m:oMath>
      <w:r w:rsidR="0090288C">
        <w:rPr>
          <w:rFonts w:ascii="Times New Roman" w:eastAsiaTheme="minorEastAsia" w:hAnsi="Times New Roman" w:cs="Times New Roman"/>
          <w:i/>
          <w:iCs/>
          <w:sz w:val="24"/>
          <w:szCs w:val="24"/>
        </w:rPr>
        <w:t xml:space="preserve">. </w:t>
      </w:r>
      <w:r w:rsidR="0090288C" w:rsidRPr="00AB49E9">
        <w:rPr>
          <w:rFonts w:ascii="Times New Roman" w:hAnsi="Times New Roman" w:cs="Times New Roman"/>
          <w:sz w:val="24"/>
          <w:szCs w:val="24"/>
        </w:rPr>
        <w:t xml:space="preserve">Other 2-qubits gates </w:t>
      </w:r>
      <w:r w:rsidR="00EE3C2E" w:rsidRPr="00AB49E9">
        <w:rPr>
          <w:rFonts w:ascii="Times New Roman" w:hAnsi="Times New Roman" w:cs="Times New Roman"/>
          <w:sz w:val="24"/>
          <w:szCs w:val="24"/>
        </w:rPr>
        <w:t xml:space="preserve">used in this circuits </w:t>
      </w:r>
      <w:r w:rsidR="0043631B">
        <w:rPr>
          <w:rFonts w:ascii="Times New Roman" w:hAnsi="Times New Roman" w:cs="Times New Roman"/>
          <w:sz w:val="24"/>
          <w:szCs w:val="24"/>
        </w:rPr>
        <w:t>are</w:t>
      </w:r>
      <w:r w:rsidR="00EE3C2E">
        <w:rPr>
          <w:rFonts w:ascii="Times New Roman" w:eastAsiaTheme="minorEastAsia" w:hAnsi="Times New Roman" w:cs="Times New Roman"/>
          <w:i/>
          <w:iCs/>
          <w:sz w:val="24"/>
          <w:szCs w:val="24"/>
        </w:rPr>
        <w:t xml:space="preserve"> SISWAP </w:t>
      </w:r>
      <w:r w:rsidR="00EE3C2E" w:rsidRPr="00AB49E9">
        <w:rPr>
          <w:rFonts w:ascii="Times New Roman" w:hAnsi="Times New Roman" w:cs="Times New Roman"/>
          <w:sz w:val="24"/>
          <w:szCs w:val="24"/>
        </w:rPr>
        <w:t>and</w:t>
      </w:r>
      <w:r w:rsidR="00EE3C2E">
        <w:rPr>
          <w:rFonts w:ascii="Times New Roman" w:eastAsiaTheme="minorEastAsia" w:hAnsi="Times New Roman" w:cs="Times New Roman"/>
          <w:i/>
          <w:iCs/>
          <w:sz w:val="24"/>
          <w:szCs w:val="24"/>
        </w:rPr>
        <w:t xml:space="preserve"> </w:t>
      </w:r>
      <w:proofErr w:type="spellStart"/>
      <w:r w:rsidR="00EE3C2E">
        <w:rPr>
          <w:rFonts w:ascii="Times New Roman" w:eastAsiaTheme="minorEastAsia" w:hAnsi="Times New Roman" w:cs="Times New Roman"/>
          <w:i/>
          <w:iCs/>
          <w:sz w:val="24"/>
          <w:szCs w:val="24"/>
        </w:rPr>
        <w:t>CPhase</w:t>
      </w:r>
      <w:proofErr w:type="spellEnd"/>
      <w:r w:rsidR="00EE3C2E">
        <w:rPr>
          <w:rFonts w:ascii="Times New Roman" w:eastAsiaTheme="minorEastAsia" w:hAnsi="Times New Roman" w:cs="Times New Roman"/>
          <w:i/>
          <w:iCs/>
          <w:sz w:val="24"/>
          <w:szCs w:val="24"/>
        </w:rPr>
        <w:t>:</w:t>
      </w:r>
    </w:p>
    <w:p w14:paraId="51466B00" w14:textId="6BCAFB92" w:rsidR="00C03E86" w:rsidRDefault="00EE3C2E" w:rsidP="00EE3C2E">
      <w:pPr>
        <w:jc w:val="center"/>
        <w:rPr>
          <w:rFonts w:ascii="Times New Roman" w:eastAsiaTheme="minorEastAsia" w:hAnsi="Times New Roman" w:cs="Times New Roman"/>
          <w:sz w:val="24"/>
          <w:szCs w:val="24"/>
        </w:rPr>
      </w:pPr>
      <m:oMath>
        <m:r>
          <w:rPr>
            <w:rFonts w:ascii="Cambria Math" w:hAnsi="Cambria Math" w:cs="Times New Roman"/>
            <w:sz w:val="24"/>
            <w:szCs w:val="24"/>
          </w:rPr>
          <w:lastRenderedPageBreak/>
          <m:t xml:space="preserve">SISWAP= </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ad>
                        <m:radPr>
                          <m:degHide m:val="1"/>
                          <m:ctrlPr>
                            <w:rPr>
                              <w:rFonts w:ascii="Cambria Math" w:eastAsia="Cambria Math" w:hAnsi="Cambria Math" w:cs="Cambria Math"/>
                              <w:i/>
                              <w:sz w:val="24"/>
                              <w:szCs w:val="24"/>
                            </w:rPr>
                          </m:ctrlPr>
                        </m:radPr>
                        <m:deg/>
                        <m:e>
                          <m:r>
                            <w:rPr>
                              <w:rFonts w:ascii="Cambria Math" w:eastAsia="Cambria Math" w:hAnsi="Cambria Math" w:cs="Cambria Math"/>
                              <w:sz w:val="24"/>
                              <w:szCs w:val="24"/>
                            </w:rPr>
                            <m:t>2</m:t>
                          </m:r>
                        </m:e>
                      </m:rad>
                    </m:den>
                  </m:f>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i</m:t>
                      </m:r>
                    </m:num>
                    <m:den>
                      <m:rad>
                        <m:radPr>
                          <m:degHide m:val="1"/>
                          <m:ctrlPr>
                            <w:rPr>
                              <w:rFonts w:ascii="Cambria Math" w:eastAsia="Cambria Math" w:hAnsi="Cambria Math" w:cs="Cambria Math"/>
                              <w:i/>
                              <w:sz w:val="24"/>
                              <w:szCs w:val="24"/>
                            </w:rPr>
                          </m:ctrlPr>
                        </m:radPr>
                        <m:deg/>
                        <m:e>
                          <m:r>
                            <w:rPr>
                              <w:rFonts w:ascii="Cambria Math" w:eastAsia="Cambria Math" w:hAnsi="Cambria Math" w:cs="Cambria Math"/>
                              <w:sz w:val="24"/>
                              <w:szCs w:val="24"/>
                            </w:rPr>
                            <m:t>2</m:t>
                          </m:r>
                        </m:e>
                      </m:rad>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i</m:t>
                      </m:r>
                    </m:num>
                    <m:den>
                      <m:rad>
                        <m:radPr>
                          <m:degHide m:val="1"/>
                          <m:ctrlPr>
                            <w:rPr>
                              <w:rFonts w:ascii="Cambria Math" w:eastAsia="Cambria Math" w:hAnsi="Cambria Math" w:cs="Cambria Math"/>
                              <w:i/>
                              <w:sz w:val="24"/>
                              <w:szCs w:val="24"/>
                            </w:rPr>
                          </m:ctrlPr>
                        </m:radPr>
                        <m:deg/>
                        <m:e>
                          <m:r>
                            <w:rPr>
                              <w:rFonts w:ascii="Cambria Math" w:eastAsia="Cambria Math" w:hAnsi="Cambria Math" w:cs="Cambria Math"/>
                              <w:sz w:val="24"/>
                              <w:szCs w:val="24"/>
                            </w:rPr>
                            <m:t>2</m:t>
                          </m:r>
                        </m:e>
                      </m:rad>
                    </m:den>
                  </m:f>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ad>
                        <m:radPr>
                          <m:degHide m:val="1"/>
                          <m:ctrlPr>
                            <w:rPr>
                              <w:rFonts w:ascii="Cambria Math" w:eastAsia="Cambria Math" w:hAnsi="Cambria Math" w:cs="Cambria Math"/>
                              <w:i/>
                              <w:sz w:val="24"/>
                              <w:szCs w:val="24"/>
                            </w:rPr>
                          </m:ctrlPr>
                        </m:radPr>
                        <m:deg/>
                        <m:e>
                          <m:r>
                            <w:rPr>
                              <w:rFonts w:ascii="Cambria Math" w:eastAsia="Cambria Math" w:hAnsi="Cambria Math" w:cs="Cambria Math"/>
                              <w:sz w:val="24"/>
                              <w:szCs w:val="24"/>
                            </w:rPr>
                            <m:t>2</m:t>
                          </m:r>
                        </m:e>
                      </m:rad>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w:r>
        <w:rPr>
          <w:rFonts w:ascii="Times New Roman" w:eastAsiaTheme="minorEastAsia" w:hAnsi="Times New Roman" w:cs="Times New Roman"/>
          <w:sz w:val="24"/>
          <w:szCs w:val="24"/>
        </w:rPr>
        <w:t xml:space="preserve"> </w:t>
      </w:r>
      <w:r w:rsidR="00D56A7A">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D56A7A">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w:t>
      </w:r>
      <w:r w:rsidR="00FB1C7C">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w:t>
      </w:r>
    </w:p>
    <w:p w14:paraId="7AFAD83D" w14:textId="650FC0B4" w:rsidR="00EE3C2E" w:rsidRPr="009F39BF" w:rsidRDefault="00EE3C2E" w:rsidP="00EE3C2E">
      <w:pPr>
        <w:jc w:val="center"/>
        <w:rPr>
          <w:rFonts w:ascii="Times New Roman" w:hAnsi="Times New Roman" w:cs="Times New Roman"/>
          <w:sz w:val="24"/>
          <w:szCs w:val="24"/>
        </w:rPr>
      </w:pPr>
      <m:oMath>
        <m:r>
          <w:rPr>
            <w:rFonts w:ascii="Cambria Math" w:hAnsi="Cambria Math" w:cs="Times New Roman"/>
            <w:sz w:val="24"/>
            <w:szCs w:val="24"/>
          </w:rPr>
          <m:t xml:space="preserve">CPhase= </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e</m:t>
                      </m:r>
                    </m:e>
                    <m:sup>
                      <m:r>
                        <w:rPr>
                          <w:rFonts w:ascii="Cambria Math" w:eastAsia="Cambria Math" w:hAnsi="Cambria Math" w:cs="Cambria Math"/>
                          <w:sz w:val="24"/>
                          <w:szCs w:val="24"/>
                        </w:rPr>
                        <m:t>-iφ</m:t>
                      </m:r>
                    </m:sup>
                  </m:sSup>
                </m:e>
              </m:mr>
            </m:m>
          </m:e>
        </m:d>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r w:rsidR="00FB1C7C">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w:t>
      </w:r>
    </w:p>
    <w:p w14:paraId="1635B488" w14:textId="5B6E7A23" w:rsidR="008C050D" w:rsidRDefault="008C050D" w:rsidP="008C050D">
      <w:pPr>
        <w:rPr>
          <w:rFonts w:ascii="Times New Roman" w:hAnsi="Times New Roman" w:cs="Times New Roman"/>
          <w:sz w:val="24"/>
          <w:szCs w:val="24"/>
        </w:rPr>
      </w:pPr>
      <w:r>
        <w:rPr>
          <w:rFonts w:ascii="Times New Roman" w:hAnsi="Times New Roman" w:cs="Times New Roman"/>
          <w:sz w:val="24"/>
          <w:szCs w:val="24"/>
        </w:rPr>
        <w:t xml:space="preserve">Sample plots of this quantum distribution with 8 and 12 qubits is illustrated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_Ref158842756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8C050D">
        <w:rPr>
          <w:rFonts w:ascii="Times New Roman" w:hAnsi="Times New Roman" w:cs="Times New Roman"/>
          <w:sz w:val="24"/>
          <w:szCs w:val="24"/>
        </w:rPr>
        <w:t>Figure 5</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_Ref158842763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8C050D">
        <w:rPr>
          <w:rFonts w:ascii="Times New Roman" w:hAnsi="Times New Roman" w:cs="Times New Roman"/>
          <w:sz w:val="24"/>
          <w:szCs w:val="24"/>
        </w:rPr>
        <w:t>Figure 6</w:t>
      </w:r>
      <w:r>
        <w:rPr>
          <w:rFonts w:ascii="Times New Roman" w:hAnsi="Times New Roman" w:cs="Times New Roman"/>
          <w:sz w:val="24"/>
          <w:szCs w:val="24"/>
        </w:rPr>
        <w:fldChar w:fldCharType="end"/>
      </w:r>
      <w:r>
        <w:rPr>
          <w:rFonts w:ascii="Times New Roman" w:hAnsi="Times New Roman" w:cs="Times New Roman"/>
          <w:sz w:val="24"/>
          <w:szCs w:val="24"/>
        </w:rPr>
        <w:t xml:space="preserve"> respectively.</w:t>
      </w:r>
    </w:p>
    <w:p w14:paraId="5CE664BA" w14:textId="3E4859E3" w:rsidR="008C050D" w:rsidRDefault="008C050D" w:rsidP="00212F30">
      <w:pPr>
        <w:keepNext/>
        <w:jc w:val="center"/>
      </w:pPr>
      <w:r>
        <w:rPr>
          <w:noProof/>
        </w:rPr>
        <w:drawing>
          <wp:inline distT="0" distB="0" distL="0" distR="0" wp14:anchorId="172CFF9A" wp14:editId="24573CF5">
            <wp:extent cx="2818703" cy="1774209"/>
            <wp:effectExtent l="0" t="0" r="1270" b="0"/>
            <wp:docPr id="45547773"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7773" name="Picture 1" descr="A graph with blue lines&#10;&#10;Description automatically generated"/>
                    <pic:cNvPicPr/>
                  </pic:nvPicPr>
                  <pic:blipFill>
                    <a:blip r:embed="rId12"/>
                    <a:stretch>
                      <a:fillRect/>
                    </a:stretch>
                  </pic:blipFill>
                  <pic:spPr>
                    <a:xfrm>
                      <a:off x="0" y="0"/>
                      <a:ext cx="2831804" cy="1782455"/>
                    </a:xfrm>
                    <a:prstGeom prst="rect">
                      <a:avLst/>
                    </a:prstGeom>
                  </pic:spPr>
                </pic:pic>
              </a:graphicData>
            </a:graphic>
          </wp:inline>
        </w:drawing>
      </w:r>
      <w:ins w:id="63" w:author="Ying Zhao" w:date="2024-03-26T22:12:00Z">
        <w:r w:rsidR="000A56A3">
          <w:t>(add x &amp; y)</w:t>
        </w:r>
      </w:ins>
    </w:p>
    <w:p w14:paraId="066DD085" w14:textId="677AD417" w:rsidR="008C050D" w:rsidRDefault="008C050D" w:rsidP="00212F30">
      <w:pPr>
        <w:jc w:val="center"/>
        <w:rPr>
          <w:rFonts w:ascii="Times New Roman" w:hAnsi="Times New Roman" w:cs="Times New Roman"/>
          <w:sz w:val="24"/>
          <w:szCs w:val="24"/>
        </w:rPr>
      </w:pPr>
      <w:bookmarkStart w:id="64" w:name="_Ref158842756"/>
      <w:r w:rsidRPr="008C050D">
        <w:rPr>
          <w:rFonts w:ascii="Times New Roman" w:hAnsi="Times New Roman" w:cs="Times New Roman"/>
          <w:sz w:val="24"/>
          <w:szCs w:val="24"/>
        </w:rPr>
        <w:t xml:space="preserve">Figure </w:t>
      </w:r>
      <w:r w:rsidRPr="008C050D">
        <w:rPr>
          <w:rFonts w:ascii="Times New Roman" w:hAnsi="Times New Roman" w:cs="Times New Roman"/>
          <w:sz w:val="24"/>
          <w:szCs w:val="24"/>
        </w:rPr>
        <w:fldChar w:fldCharType="begin"/>
      </w:r>
      <w:r w:rsidRPr="008C050D">
        <w:rPr>
          <w:rFonts w:ascii="Times New Roman" w:hAnsi="Times New Roman" w:cs="Times New Roman"/>
          <w:sz w:val="24"/>
          <w:szCs w:val="24"/>
        </w:rPr>
        <w:instrText xml:space="preserve"> SEQ Figure \* ARABIC </w:instrText>
      </w:r>
      <w:r w:rsidRPr="008C050D">
        <w:rPr>
          <w:rFonts w:ascii="Times New Roman" w:hAnsi="Times New Roman" w:cs="Times New Roman"/>
          <w:sz w:val="24"/>
          <w:szCs w:val="24"/>
        </w:rPr>
        <w:fldChar w:fldCharType="separate"/>
      </w:r>
      <w:r w:rsidR="00177969">
        <w:rPr>
          <w:rFonts w:ascii="Times New Roman" w:hAnsi="Times New Roman" w:cs="Times New Roman"/>
          <w:noProof/>
          <w:sz w:val="24"/>
          <w:szCs w:val="24"/>
        </w:rPr>
        <w:t>5</w:t>
      </w:r>
      <w:r w:rsidRPr="008C050D">
        <w:rPr>
          <w:rFonts w:ascii="Times New Roman" w:hAnsi="Times New Roman" w:cs="Times New Roman"/>
          <w:sz w:val="24"/>
          <w:szCs w:val="24"/>
        </w:rPr>
        <w:fldChar w:fldCharType="end"/>
      </w:r>
      <w:bookmarkEnd w:id="64"/>
      <w:r w:rsidRPr="008C050D">
        <w:rPr>
          <w:rFonts w:ascii="Times New Roman" w:hAnsi="Times New Roman" w:cs="Times New Roman"/>
          <w:sz w:val="24"/>
          <w:szCs w:val="24"/>
        </w:rPr>
        <w:t>.</w:t>
      </w:r>
      <w:r w:rsidR="009C779F">
        <w:rPr>
          <w:rFonts w:ascii="Times New Roman" w:hAnsi="Times New Roman" w:cs="Times New Roman"/>
          <w:sz w:val="24"/>
          <w:szCs w:val="24"/>
        </w:rPr>
        <w:t xml:space="preserve"> A</w:t>
      </w:r>
      <w:ins w:id="65" w:author="Ying Zhao" w:date="2024-03-26T22:13:00Z">
        <w:r w:rsidR="00B3118E">
          <w:rPr>
            <w:rFonts w:ascii="Times New Roman" w:hAnsi="Times New Roman" w:cs="Times New Roman"/>
            <w:sz w:val="24"/>
            <w:szCs w:val="24"/>
          </w:rPr>
          <w:t xml:space="preserve"> </w:t>
        </w:r>
      </w:ins>
      <w:del w:id="66" w:author="Ying Zhao" w:date="2024-03-26T22:13:00Z">
        <w:r w:rsidR="007C529B" w:rsidDel="00B3118E">
          <w:rPr>
            <w:rFonts w:ascii="Times New Roman" w:hAnsi="Times New Roman" w:cs="Times New Roman"/>
            <w:sz w:val="24"/>
            <w:szCs w:val="24"/>
          </w:rPr>
          <w:delText>n</w:delText>
        </w:r>
        <w:r w:rsidRPr="004C47A8" w:rsidDel="00B3118E">
          <w:rPr>
            <w:rFonts w:ascii="Times New Roman" w:hAnsi="Times New Roman" w:cs="Times New Roman"/>
            <w:sz w:val="24"/>
            <w:szCs w:val="24"/>
          </w:rPr>
          <w:delText xml:space="preserve"> </w:delText>
        </w:r>
        <w:r w:rsidDel="00B3118E">
          <w:rPr>
            <w:rFonts w:ascii="Times New Roman" w:hAnsi="Times New Roman" w:cs="Times New Roman"/>
            <w:sz w:val="24"/>
            <w:szCs w:val="24"/>
          </w:rPr>
          <w:delText>8</w:delText>
        </w:r>
        <w:r w:rsidRPr="004C47A8" w:rsidDel="00B3118E">
          <w:rPr>
            <w:rFonts w:ascii="Times New Roman" w:hAnsi="Times New Roman" w:cs="Times New Roman"/>
            <w:sz w:val="24"/>
            <w:szCs w:val="24"/>
          </w:rPr>
          <w:delText xml:space="preserve">-qubits </w:delText>
        </w:r>
        <w:r w:rsidDel="00B3118E">
          <w:rPr>
            <w:rFonts w:ascii="Times New Roman" w:hAnsi="Times New Roman" w:cs="Times New Roman"/>
            <w:sz w:val="24"/>
            <w:szCs w:val="24"/>
          </w:rPr>
          <w:delText>q</w:delText>
        </w:r>
      </w:del>
      <w:ins w:id="67" w:author="Ying Zhao" w:date="2024-03-26T22:13:00Z">
        <w:r w:rsidR="00B3118E">
          <w:rPr>
            <w:rFonts w:ascii="Times New Roman" w:hAnsi="Times New Roman" w:cs="Times New Roman"/>
            <w:sz w:val="24"/>
            <w:szCs w:val="24"/>
          </w:rPr>
          <w:t>Q</w:t>
        </w:r>
      </w:ins>
      <w:r>
        <w:rPr>
          <w:rFonts w:ascii="Times New Roman" w:hAnsi="Times New Roman" w:cs="Times New Roman"/>
          <w:sz w:val="24"/>
          <w:szCs w:val="24"/>
        </w:rPr>
        <w:t xml:space="preserve">uantum distribution generated </w:t>
      </w:r>
      <w:ins w:id="68" w:author="Ying Zhao" w:date="2024-03-26T22:13:00Z">
        <w:r w:rsidR="00B3118E">
          <w:rPr>
            <w:rFonts w:ascii="Times New Roman" w:hAnsi="Times New Roman" w:cs="Times New Roman"/>
            <w:sz w:val="24"/>
            <w:szCs w:val="24"/>
          </w:rPr>
          <w:t xml:space="preserve">by measuring 8 qubits </w:t>
        </w:r>
      </w:ins>
      <w:ins w:id="69" w:author="Ying Zhao" w:date="2024-03-26T22:14:00Z">
        <w:r w:rsidR="00B3118E">
          <w:rPr>
            <w:rFonts w:ascii="Times New Roman" w:hAnsi="Times New Roman" w:cs="Times New Roman"/>
            <w:sz w:val="24"/>
            <w:szCs w:val="24"/>
          </w:rPr>
          <w:t xml:space="preserve">from execution on </w:t>
        </w:r>
      </w:ins>
      <w:del w:id="70" w:author="Ying Zhao" w:date="2024-03-26T22:13:00Z">
        <w:r w:rsidDel="00B3118E">
          <w:rPr>
            <w:rFonts w:ascii="Times New Roman" w:hAnsi="Times New Roman" w:cs="Times New Roman"/>
            <w:sz w:val="24"/>
            <w:szCs w:val="24"/>
          </w:rPr>
          <w:delText>from</w:delText>
        </w:r>
      </w:del>
      <w:r>
        <w:rPr>
          <w:rFonts w:ascii="Times New Roman" w:hAnsi="Times New Roman" w:cs="Times New Roman"/>
          <w:sz w:val="24"/>
          <w:szCs w:val="24"/>
        </w:rPr>
        <w:t xml:space="preserve"> </w:t>
      </w:r>
      <w:proofErr w:type="spellStart"/>
      <w:r>
        <w:rPr>
          <w:rFonts w:ascii="Times New Roman" w:hAnsi="Times New Roman" w:cs="Times New Roman"/>
          <w:sz w:val="24"/>
          <w:szCs w:val="24"/>
        </w:rPr>
        <w:t>qsim</w:t>
      </w:r>
      <w:proofErr w:type="spellEnd"/>
      <w:r>
        <w:rPr>
          <w:rFonts w:ascii="Times New Roman" w:hAnsi="Times New Roman" w:cs="Times New Roman"/>
          <w:sz w:val="24"/>
          <w:szCs w:val="24"/>
        </w:rPr>
        <w:t xml:space="preserve"> circuits</w:t>
      </w:r>
      <w:ins w:id="71" w:author="Ying Zhao" w:date="2024-03-26T22:29:00Z">
        <w:r w:rsidR="000E0DB1">
          <w:rPr>
            <w:rFonts w:ascii="Times New Roman" w:hAnsi="Times New Roman" w:cs="Times New Roman"/>
            <w:sz w:val="24"/>
            <w:szCs w:val="24"/>
          </w:rPr>
          <w:t xml:space="preserve"> [ref]</w:t>
        </w:r>
      </w:ins>
    </w:p>
    <w:p w14:paraId="243ABE0D" w14:textId="77777777" w:rsidR="008C050D" w:rsidRDefault="008C050D" w:rsidP="00212F30">
      <w:pPr>
        <w:jc w:val="center"/>
        <w:rPr>
          <w:rFonts w:ascii="Times New Roman" w:hAnsi="Times New Roman" w:cs="Times New Roman"/>
          <w:sz w:val="24"/>
          <w:szCs w:val="24"/>
        </w:rPr>
      </w:pPr>
    </w:p>
    <w:p w14:paraId="1A395279" w14:textId="52FC70C4" w:rsidR="008C050D" w:rsidRDefault="008C050D" w:rsidP="00212F30">
      <w:pPr>
        <w:keepNext/>
        <w:jc w:val="center"/>
      </w:pPr>
      <w:r>
        <w:rPr>
          <w:noProof/>
        </w:rPr>
        <w:drawing>
          <wp:inline distT="0" distB="0" distL="0" distR="0" wp14:anchorId="77A0930B" wp14:editId="72419280">
            <wp:extent cx="2743364" cy="1760561"/>
            <wp:effectExtent l="0" t="0" r="0" b="0"/>
            <wp:docPr id="1190860861"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60861" name="Picture 1" descr="A graph with blue lines&#10;&#10;Description automatically generated"/>
                    <pic:cNvPicPr/>
                  </pic:nvPicPr>
                  <pic:blipFill>
                    <a:blip r:embed="rId13"/>
                    <a:stretch>
                      <a:fillRect/>
                    </a:stretch>
                  </pic:blipFill>
                  <pic:spPr>
                    <a:xfrm>
                      <a:off x="0" y="0"/>
                      <a:ext cx="2764024" cy="1773820"/>
                    </a:xfrm>
                    <a:prstGeom prst="rect">
                      <a:avLst/>
                    </a:prstGeom>
                  </pic:spPr>
                </pic:pic>
              </a:graphicData>
            </a:graphic>
          </wp:inline>
        </w:drawing>
      </w:r>
      <w:ins w:id="72" w:author="Ying Zhao" w:date="2024-03-26T22:12:00Z">
        <w:r w:rsidR="00E87DEB">
          <w:t>(add x &amp; y)</w:t>
        </w:r>
      </w:ins>
    </w:p>
    <w:p w14:paraId="1C87432C" w14:textId="2F975363" w:rsidR="008C050D" w:rsidRDefault="008C050D" w:rsidP="00212F30">
      <w:pPr>
        <w:jc w:val="center"/>
        <w:rPr>
          <w:rFonts w:ascii="Times New Roman" w:hAnsi="Times New Roman" w:cs="Times New Roman"/>
          <w:sz w:val="24"/>
          <w:szCs w:val="24"/>
        </w:rPr>
      </w:pPr>
      <w:bookmarkStart w:id="73" w:name="_Ref158842763"/>
      <w:r w:rsidRPr="008C050D">
        <w:rPr>
          <w:rFonts w:ascii="Times New Roman" w:hAnsi="Times New Roman" w:cs="Times New Roman"/>
          <w:sz w:val="24"/>
          <w:szCs w:val="24"/>
        </w:rPr>
        <w:t xml:space="preserve">Figure </w:t>
      </w:r>
      <w:r w:rsidRPr="008C050D">
        <w:rPr>
          <w:rFonts w:ascii="Times New Roman" w:hAnsi="Times New Roman" w:cs="Times New Roman"/>
          <w:sz w:val="24"/>
          <w:szCs w:val="24"/>
        </w:rPr>
        <w:fldChar w:fldCharType="begin"/>
      </w:r>
      <w:r w:rsidRPr="008C050D">
        <w:rPr>
          <w:rFonts w:ascii="Times New Roman" w:hAnsi="Times New Roman" w:cs="Times New Roman"/>
          <w:sz w:val="24"/>
          <w:szCs w:val="24"/>
        </w:rPr>
        <w:instrText xml:space="preserve"> SEQ Figure \* ARABIC </w:instrText>
      </w:r>
      <w:r w:rsidRPr="008C050D">
        <w:rPr>
          <w:rFonts w:ascii="Times New Roman" w:hAnsi="Times New Roman" w:cs="Times New Roman"/>
          <w:sz w:val="24"/>
          <w:szCs w:val="24"/>
        </w:rPr>
        <w:fldChar w:fldCharType="separate"/>
      </w:r>
      <w:r w:rsidR="00177969">
        <w:rPr>
          <w:rFonts w:ascii="Times New Roman" w:hAnsi="Times New Roman" w:cs="Times New Roman"/>
          <w:noProof/>
          <w:sz w:val="24"/>
          <w:szCs w:val="24"/>
        </w:rPr>
        <w:t>6</w:t>
      </w:r>
      <w:r w:rsidRPr="008C050D">
        <w:rPr>
          <w:rFonts w:ascii="Times New Roman" w:hAnsi="Times New Roman" w:cs="Times New Roman"/>
          <w:sz w:val="24"/>
          <w:szCs w:val="24"/>
        </w:rPr>
        <w:fldChar w:fldCharType="end"/>
      </w:r>
      <w:bookmarkEnd w:id="73"/>
      <w:r w:rsidRPr="008C050D">
        <w:rPr>
          <w:rFonts w:ascii="Times New Roman" w:hAnsi="Times New Roman" w:cs="Times New Roman"/>
          <w:sz w:val="24"/>
          <w:szCs w:val="24"/>
        </w:rPr>
        <w:t xml:space="preserve">. </w:t>
      </w:r>
      <w:ins w:id="74" w:author="Ying Zhao" w:date="2024-03-26T22:14:00Z">
        <w:r w:rsidR="00B3118E">
          <w:rPr>
            <w:rFonts w:ascii="Times New Roman" w:hAnsi="Times New Roman" w:cs="Times New Roman"/>
            <w:sz w:val="24"/>
            <w:szCs w:val="24"/>
          </w:rPr>
          <w:t xml:space="preserve">A Quantum distribution generated by measuring 12 qubits from execution on  </w:t>
        </w:r>
        <w:proofErr w:type="spellStart"/>
        <w:r w:rsidR="00B3118E">
          <w:rPr>
            <w:rFonts w:ascii="Times New Roman" w:hAnsi="Times New Roman" w:cs="Times New Roman"/>
            <w:sz w:val="24"/>
            <w:szCs w:val="24"/>
          </w:rPr>
          <w:t>qsim</w:t>
        </w:r>
        <w:proofErr w:type="spellEnd"/>
        <w:r w:rsidR="00B3118E">
          <w:rPr>
            <w:rFonts w:ascii="Times New Roman" w:hAnsi="Times New Roman" w:cs="Times New Roman"/>
            <w:sz w:val="24"/>
            <w:szCs w:val="24"/>
          </w:rPr>
          <w:t xml:space="preserve"> circuits</w:t>
        </w:r>
      </w:ins>
      <w:del w:id="75" w:author="Ying Zhao" w:date="2024-03-26T22:14:00Z">
        <w:r w:rsidR="009C779F" w:rsidDel="00B3118E">
          <w:rPr>
            <w:rFonts w:ascii="Times New Roman" w:hAnsi="Times New Roman" w:cs="Times New Roman"/>
            <w:sz w:val="24"/>
            <w:szCs w:val="24"/>
          </w:rPr>
          <w:delText xml:space="preserve">A </w:delText>
        </w:r>
        <w:r w:rsidDel="00B3118E">
          <w:rPr>
            <w:rFonts w:ascii="Times New Roman" w:hAnsi="Times New Roman" w:cs="Times New Roman"/>
            <w:sz w:val="24"/>
            <w:szCs w:val="24"/>
          </w:rPr>
          <w:delText>12</w:delText>
        </w:r>
        <w:r w:rsidRPr="004C47A8" w:rsidDel="00B3118E">
          <w:rPr>
            <w:rFonts w:ascii="Times New Roman" w:hAnsi="Times New Roman" w:cs="Times New Roman"/>
            <w:sz w:val="24"/>
            <w:szCs w:val="24"/>
          </w:rPr>
          <w:delText xml:space="preserve">-qubits </w:delText>
        </w:r>
        <w:r w:rsidDel="00B3118E">
          <w:rPr>
            <w:rFonts w:ascii="Times New Roman" w:hAnsi="Times New Roman" w:cs="Times New Roman"/>
            <w:sz w:val="24"/>
            <w:szCs w:val="24"/>
          </w:rPr>
          <w:delText>quantum distribution generated from qsim circuits</w:delText>
        </w:r>
      </w:del>
      <w:ins w:id="76" w:author="Ying Zhao" w:date="2024-03-26T22:29:00Z">
        <w:r w:rsidR="000E0DB1">
          <w:rPr>
            <w:rFonts w:ascii="Times New Roman" w:hAnsi="Times New Roman" w:cs="Times New Roman"/>
            <w:sz w:val="24"/>
            <w:szCs w:val="24"/>
          </w:rPr>
          <w:t xml:space="preserve"> [ref]</w:t>
        </w:r>
      </w:ins>
    </w:p>
    <w:p w14:paraId="33079D4E" w14:textId="0C28A649" w:rsidR="008C050D" w:rsidRDefault="008C050D" w:rsidP="008C050D">
      <w:pPr>
        <w:pStyle w:val="Caption"/>
        <w:rPr>
          <w:rFonts w:ascii="Times New Roman" w:hAnsi="Times New Roman" w:cs="Times New Roman"/>
          <w:sz w:val="24"/>
          <w:szCs w:val="24"/>
        </w:rPr>
      </w:pPr>
    </w:p>
    <w:p w14:paraId="08799718" w14:textId="46F7D700" w:rsidR="004F0258" w:rsidRDefault="00D41718" w:rsidP="00F630BA">
      <w:pPr>
        <w:pStyle w:val="Heading1"/>
        <w:numPr>
          <w:ilvl w:val="0"/>
          <w:numId w:val="2"/>
        </w:numPr>
        <w:jc w:val="left"/>
        <w:rPr>
          <w:b/>
          <w:bCs/>
          <w:sz w:val="24"/>
          <w:szCs w:val="24"/>
        </w:rPr>
      </w:pPr>
      <w:r>
        <w:rPr>
          <w:b/>
          <w:bCs/>
          <w:sz w:val="24"/>
          <w:szCs w:val="24"/>
        </w:rPr>
        <w:t xml:space="preserve"> </w:t>
      </w:r>
      <w:r w:rsidR="00F630BA">
        <w:rPr>
          <w:b/>
          <w:bCs/>
          <w:sz w:val="24"/>
          <w:szCs w:val="24"/>
        </w:rPr>
        <w:t xml:space="preserve">Generative </w:t>
      </w:r>
      <w:r w:rsidR="007B66AD">
        <w:rPr>
          <w:b/>
          <w:bCs/>
          <w:sz w:val="24"/>
          <w:szCs w:val="24"/>
        </w:rPr>
        <w:t>neural networks</w:t>
      </w:r>
    </w:p>
    <w:p w14:paraId="03DC3F78" w14:textId="77777777" w:rsidR="008303C7" w:rsidRPr="00545C64" w:rsidRDefault="008303C7" w:rsidP="008303C7">
      <w:pPr>
        <w:rPr>
          <w:rFonts w:ascii="Times New Roman" w:hAnsi="Times New Roman" w:cs="Times New Roman"/>
          <w:sz w:val="24"/>
          <w:szCs w:val="24"/>
        </w:rPr>
      </w:pPr>
    </w:p>
    <w:p w14:paraId="6EC4CBA5" w14:textId="5D9E9A82" w:rsidR="004F0258" w:rsidRDefault="00F630BA" w:rsidP="004F0258">
      <w:pPr>
        <w:rPr>
          <w:rFonts w:ascii="Times New Roman" w:hAnsi="Times New Roman" w:cs="Times New Roman"/>
          <w:sz w:val="24"/>
          <w:szCs w:val="24"/>
        </w:rPr>
      </w:pPr>
      <w:r w:rsidRPr="00545C64">
        <w:rPr>
          <w:rFonts w:ascii="Times New Roman" w:hAnsi="Times New Roman" w:cs="Times New Roman"/>
          <w:sz w:val="24"/>
          <w:szCs w:val="24"/>
        </w:rPr>
        <w:lastRenderedPageBreak/>
        <w:t xml:space="preserve">In this research we explore two types of generative artificial intelligence models, </w:t>
      </w:r>
      <w:r w:rsidR="0083510E">
        <w:rPr>
          <w:rFonts w:ascii="Times New Roman" w:hAnsi="Times New Roman" w:cs="Times New Roman"/>
          <w:sz w:val="24"/>
          <w:szCs w:val="24"/>
        </w:rPr>
        <w:t>variational autoencoder</w:t>
      </w:r>
      <w:r w:rsidRPr="00545C64">
        <w:rPr>
          <w:rFonts w:ascii="Times New Roman" w:hAnsi="Times New Roman" w:cs="Times New Roman"/>
          <w:sz w:val="24"/>
          <w:szCs w:val="24"/>
        </w:rPr>
        <w:t xml:space="preserve"> and </w:t>
      </w:r>
      <w:r w:rsidR="0083510E">
        <w:rPr>
          <w:rFonts w:ascii="Times New Roman" w:hAnsi="Times New Roman" w:cs="Times New Roman"/>
          <w:sz w:val="24"/>
          <w:szCs w:val="24"/>
        </w:rPr>
        <w:t>normalizing flows</w:t>
      </w:r>
      <w:r w:rsidRPr="00545C64">
        <w:rPr>
          <w:rFonts w:ascii="Times New Roman" w:hAnsi="Times New Roman" w:cs="Times New Roman"/>
          <w:sz w:val="24"/>
          <w:szCs w:val="24"/>
        </w:rPr>
        <w:t>, to learn hard quantum distributions</w:t>
      </w:r>
      <w:r w:rsidR="0083510E">
        <w:rPr>
          <w:rFonts w:ascii="Times New Roman" w:hAnsi="Times New Roman" w:cs="Times New Roman"/>
          <w:sz w:val="24"/>
          <w:szCs w:val="24"/>
        </w:rPr>
        <w:t>.</w:t>
      </w:r>
    </w:p>
    <w:p w14:paraId="1BBCFEDD" w14:textId="10B77514" w:rsidR="0083510E" w:rsidRDefault="0083510E" w:rsidP="0083510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Variational autoencoder </w:t>
      </w:r>
    </w:p>
    <w:p w14:paraId="34F6DBC9" w14:textId="7F6FF6AD" w:rsidR="003E2B75" w:rsidRPr="00545C64" w:rsidRDefault="00E12E99" w:rsidP="004F0258">
      <w:pPr>
        <w:rPr>
          <w:rFonts w:ascii="Times New Roman" w:hAnsi="Times New Roman" w:cs="Times New Roman"/>
          <w:sz w:val="24"/>
          <w:szCs w:val="24"/>
        </w:rPr>
      </w:pPr>
      <w:r>
        <w:rPr>
          <w:rFonts w:ascii="Times New Roman" w:hAnsi="Times New Roman" w:cs="Times New Roman"/>
          <w:sz w:val="24"/>
          <w:szCs w:val="24"/>
        </w:rPr>
        <w:t>Variational autoencoder (</w:t>
      </w:r>
      <w:r w:rsidR="0083510E">
        <w:rPr>
          <w:rFonts w:ascii="Times New Roman" w:hAnsi="Times New Roman" w:cs="Times New Roman"/>
          <w:sz w:val="24"/>
          <w:szCs w:val="24"/>
        </w:rPr>
        <w:t>VAE</w:t>
      </w:r>
      <w:r>
        <w:rPr>
          <w:rFonts w:ascii="Times New Roman" w:hAnsi="Times New Roman" w:cs="Times New Roman"/>
          <w:sz w:val="24"/>
          <w:szCs w:val="24"/>
        </w:rPr>
        <w:t>)</w:t>
      </w:r>
      <w:r w:rsidR="0083510E">
        <w:rPr>
          <w:rFonts w:ascii="Times New Roman" w:hAnsi="Times New Roman" w:cs="Times New Roman"/>
          <w:sz w:val="24"/>
          <w:szCs w:val="24"/>
        </w:rPr>
        <w:t xml:space="preserve"> is a generative artificial intelligence method initially proposed by Kingma and Welling </w:t>
      </w:r>
      <w:sdt>
        <w:sdtPr>
          <w:rPr>
            <w:rFonts w:ascii="Times New Roman" w:hAnsi="Times New Roman" w:cs="Times New Roman"/>
            <w:sz w:val="24"/>
            <w:szCs w:val="24"/>
          </w:rPr>
          <w:id w:val="1384368010"/>
          <w:citation/>
        </w:sdtPr>
        <w:sdtContent>
          <w:r w:rsidR="0083510E">
            <w:rPr>
              <w:rFonts w:ascii="Times New Roman" w:hAnsi="Times New Roman" w:cs="Times New Roman"/>
              <w:sz w:val="24"/>
              <w:szCs w:val="24"/>
            </w:rPr>
            <w:fldChar w:fldCharType="begin"/>
          </w:r>
          <w:r w:rsidR="0083510E">
            <w:rPr>
              <w:rFonts w:ascii="Times New Roman" w:hAnsi="Times New Roman" w:cs="Times New Roman"/>
              <w:sz w:val="24"/>
              <w:szCs w:val="24"/>
            </w:rPr>
            <w:instrText xml:space="preserve"> CITATION Kin13 \l 1033 </w:instrText>
          </w:r>
          <w:r w:rsidR="0083510E">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[13]</w:t>
          </w:r>
          <w:r w:rsidR="0083510E">
            <w:rPr>
              <w:rFonts w:ascii="Times New Roman" w:hAnsi="Times New Roman" w:cs="Times New Roman"/>
              <w:sz w:val="24"/>
              <w:szCs w:val="24"/>
            </w:rPr>
            <w:fldChar w:fldCharType="end"/>
          </w:r>
        </w:sdtContent>
      </w:sdt>
      <w:r w:rsidR="0083510E">
        <w:rPr>
          <w:rFonts w:ascii="Times New Roman" w:hAnsi="Times New Roman" w:cs="Times New Roman"/>
          <w:sz w:val="24"/>
          <w:szCs w:val="24"/>
        </w:rPr>
        <w:t xml:space="preserve">. VAE is based upon autoencoder, which is a type of unsupervised model which performs efficient dimension reduction. </w:t>
      </w:r>
      <w:r w:rsidR="003E2B75">
        <w:rPr>
          <w:rFonts w:ascii="Times New Roman" w:hAnsi="Times New Roman" w:cs="Times New Roman"/>
          <w:sz w:val="24"/>
          <w:szCs w:val="24"/>
        </w:rPr>
        <w:t>The a</w:t>
      </w:r>
      <w:r w:rsidR="0083510E">
        <w:rPr>
          <w:rFonts w:ascii="Times New Roman" w:hAnsi="Times New Roman" w:cs="Times New Roman"/>
          <w:sz w:val="24"/>
          <w:szCs w:val="24"/>
        </w:rPr>
        <w:t xml:space="preserve">utoencoder </w:t>
      </w:r>
      <w:r w:rsidR="003E2B75">
        <w:rPr>
          <w:rFonts w:ascii="Times New Roman" w:hAnsi="Times New Roman" w:cs="Times New Roman"/>
          <w:sz w:val="24"/>
          <w:szCs w:val="24"/>
        </w:rPr>
        <w:t>architecture is illustrated in</w:t>
      </w:r>
      <w:r w:rsidR="009E0D3F">
        <w:rPr>
          <w:rFonts w:ascii="Times New Roman" w:hAnsi="Times New Roman" w:cs="Times New Roman"/>
          <w:sz w:val="24"/>
          <w:szCs w:val="24"/>
        </w:rPr>
        <w:t xml:space="preserve"> </w:t>
      </w:r>
      <w:r w:rsidR="009E0D3F">
        <w:rPr>
          <w:rFonts w:ascii="Times New Roman" w:hAnsi="Times New Roman" w:cs="Times New Roman"/>
          <w:sz w:val="24"/>
          <w:szCs w:val="24"/>
        </w:rPr>
        <w:fldChar w:fldCharType="begin"/>
      </w:r>
      <w:r w:rsidR="009E0D3F">
        <w:rPr>
          <w:rFonts w:ascii="Times New Roman" w:hAnsi="Times New Roman" w:cs="Times New Roman"/>
          <w:sz w:val="24"/>
          <w:szCs w:val="24"/>
        </w:rPr>
        <w:instrText xml:space="preserve"> REF _Ref159014039 \h </w:instrText>
      </w:r>
      <w:r w:rsidR="009E0D3F">
        <w:rPr>
          <w:rFonts w:ascii="Times New Roman" w:hAnsi="Times New Roman" w:cs="Times New Roman"/>
          <w:sz w:val="24"/>
          <w:szCs w:val="24"/>
        </w:rPr>
      </w:r>
      <w:r w:rsidR="009E0D3F">
        <w:rPr>
          <w:rFonts w:ascii="Times New Roman" w:hAnsi="Times New Roman" w:cs="Times New Roman"/>
          <w:sz w:val="24"/>
          <w:szCs w:val="24"/>
        </w:rPr>
        <w:fldChar w:fldCharType="separate"/>
      </w:r>
      <w:r w:rsidR="009E0D3F" w:rsidRPr="00467125">
        <w:rPr>
          <w:rFonts w:ascii="Times New Roman" w:hAnsi="Times New Roman" w:cs="Times New Roman"/>
          <w:sz w:val="24"/>
          <w:szCs w:val="24"/>
        </w:rPr>
        <w:t xml:space="preserve">Figure </w:t>
      </w:r>
      <w:r w:rsidR="009E0D3F">
        <w:rPr>
          <w:rFonts w:ascii="Times New Roman" w:hAnsi="Times New Roman" w:cs="Times New Roman"/>
          <w:noProof/>
          <w:sz w:val="24"/>
          <w:szCs w:val="24"/>
        </w:rPr>
        <w:t>7</w:t>
      </w:r>
      <w:r w:rsidR="009E0D3F">
        <w:rPr>
          <w:rFonts w:ascii="Times New Roman" w:hAnsi="Times New Roman" w:cs="Times New Roman"/>
          <w:sz w:val="24"/>
          <w:szCs w:val="24"/>
        </w:rPr>
        <w:fldChar w:fldCharType="end"/>
      </w:r>
      <w:r w:rsidR="003E2B75">
        <w:rPr>
          <w:rFonts w:ascii="Times New Roman" w:hAnsi="Times New Roman" w:cs="Times New Roman"/>
          <w:sz w:val="24"/>
          <w:szCs w:val="24"/>
        </w:rPr>
        <w:t xml:space="preserve">. The encoder </w:t>
      </w:r>
      <w:r w:rsidR="00E109E5">
        <w:rPr>
          <w:rFonts w:ascii="Times New Roman" w:hAnsi="Times New Roman" w:cs="Times New Roman"/>
          <w:sz w:val="24"/>
          <w:szCs w:val="24"/>
        </w:rPr>
        <w:t>network</w:t>
      </w:r>
      <w:r w:rsidR="003E2B75">
        <w:rPr>
          <w:rFonts w:ascii="Times New Roman" w:hAnsi="Times New Roman" w:cs="Times New Roman"/>
          <w:sz w:val="24"/>
          <w:szCs w:val="24"/>
        </w:rPr>
        <w:t xml:space="preserve"> compresses input data to a much smaller latent space which captures the essential data structure; then a decoder </w:t>
      </w:r>
      <w:r w:rsidR="00F841FC">
        <w:rPr>
          <w:rFonts w:ascii="Times New Roman" w:hAnsi="Times New Roman" w:cs="Times New Roman"/>
          <w:sz w:val="24"/>
          <w:szCs w:val="24"/>
        </w:rPr>
        <w:t>network</w:t>
      </w:r>
      <w:r w:rsidR="003E2B75">
        <w:rPr>
          <w:rFonts w:ascii="Times New Roman" w:hAnsi="Times New Roman" w:cs="Times New Roman"/>
          <w:sz w:val="24"/>
          <w:szCs w:val="24"/>
        </w:rPr>
        <w:t xml:space="preserve"> reconstructs </w:t>
      </w:r>
      <w:r w:rsidR="00DB1078">
        <w:rPr>
          <w:rFonts w:ascii="Times New Roman" w:hAnsi="Times New Roman" w:cs="Times New Roman"/>
          <w:sz w:val="24"/>
          <w:szCs w:val="24"/>
        </w:rPr>
        <w:t>the output</w:t>
      </w:r>
      <w:r w:rsidR="003E2B75">
        <w:rPr>
          <w:rFonts w:ascii="Times New Roman" w:hAnsi="Times New Roman" w:cs="Times New Roman"/>
          <w:sz w:val="24"/>
          <w:szCs w:val="24"/>
        </w:rPr>
        <w:t xml:space="preserve"> through a reverse process.</w:t>
      </w:r>
    </w:p>
    <w:p w14:paraId="0ED31420" w14:textId="77777777" w:rsidR="00467125" w:rsidRDefault="00467125" w:rsidP="00467125">
      <w:pPr>
        <w:keepNext/>
        <w:jc w:val="center"/>
      </w:pPr>
      <w:r>
        <w:rPr>
          <w:noProof/>
        </w:rPr>
        <w:drawing>
          <wp:inline distT="0" distB="0" distL="0" distR="0" wp14:anchorId="07C91A9B" wp14:editId="1A31D20A">
            <wp:extent cx="2579427" cy="1273306"/>
            <wp:effectExtent l="0" t="0" r="0" b="0"/>
            <wp:docPr id="1675405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6386" cy="1281678"/>
                    </a:xfrm>
                    <a:prstGeom prst="rect">
                      <a:avLst/>
                    </a:prstGeom>
                    <a:noFill/>
                  </pic:spPr>
                </pic:pic>
              </a:graphicData>
            </a:graphic>
          </wp:inline>
        </w:drawing>
      </w:r>
    </w:p>
    <w:p w14:paraId="341115C3" w14:textId="65F1E97C" w:rsidR="00F630BA" w:rsidRPr="00467125" w:rsidRDefault="00467125" w:rsidP="00467125">
      <w:pPr>
        <w:jc w:val="center"/>
        <w:rPr>
          <w:rFonts w:ascii="Times New Roman" w:hAnsi="Times New Roman" w:cs="Times New Roman"/>
          <w:sz w:val="24"/>
          <w:szCs w:val="24"/>
        </w:rPr>
      </w:pPr>
      <w:bookmarkStart w:id="77" w:name="_Ref159014039"/>
      <w:bookmarkStart w:id="78" w:name="_Ref158922630"/>
      <w:r w:rsidRPr="00467125">
        <w:rPr>
          <w:rFonts w:ascii="Times New Roman" w:hAnsi="Times New Roman" w:cs="Times New Roman"/>
          <w:sz w:val="24"/>
          <w:szCs w:val="24"/>
        </w:rPr>
        <w:t xml:space="preserve">Figure </w:t>
      </w:r>
      <w:r w:rsidRPr="00467125">
        <w:rPr>
          <w:rFonts w:ascii="Times New Roman" w:hAnsi="Times New Roman" w:cs="Times New Roman"/>
          <w:sz w:val="24"/>
          <w:szCs w:val="24"/>
        </w:rPr>
        <w:fldChar w:fldCharType="begin"/>
      </w:r>
      <w:r w:rsidRPr="00467125">
        <w:rPr>
          <w:rFonts w:ascii="Times New Roman" w:hAnsi="Times New Roman" w:cs="Times New Roman"/>
          <w:sz w:val="24"/>
          <w:szCs w:val="24"/>
        </w:rPr>
        <w:instrText xml:space="preserve"> SEQ Figure \* ARABIC </w:instrText>
      </w:r>
      <w:r w:rsidRPr="00467125">
        <w:rPr>
          <w:rFonts w:ascii="Times New Roman" w:hAnsi="Times New Roman" w:cs="Times New Roman"/>
          <w:sz w:val="24"/>
          <w:szCs w:val="24"/>
        </w:rPr>
        <w:fldChar w:fldCharType="separate"/>
      </w:r>
      <w:r w:rsidR="00177969">
        <w:rPr>
          <w:rFonts w:ascii="Times New Roman" w:hAnsi="Times New Roman" w:cs="Times New Roman"/>
          <w:noProof/>
          <w:sz w:val="24"/>
          <w:szCs w:val="24"/>
        </w:rPr>
        <w:t>7</w:t>
      </w:r>
      <w:r w:rsidRPr="00467125">
        <w:rPr>
          <w:rFonts w:ascii="Times New Roman" w:hAnsi="Times New Roman" w:cs="Times New Roman"/>
          <w:sz w:val="24"/>
          <w:szCs w:val="24"/>
        </w:rPr>
        <w:fldChar w:fldCharType="end"/>
      </w:r>
      <w:bookmarkEnd w:id="77"/>
      <w:r w:rsidRPr="00467125">
        <w:rPr>
          <w:rFonts w:ascii="Times New Roman" w:hAnsi="Times New Roman" w:cs="Times New Roman"/>
          <w:sz w:val="24"/>
          <w:szCs w:val="24"/>
        </w:rPr>
        <w:t>. Illustration of an autoencoder</w:t>
      </w:r>
      <w:bookmarkEnd w:id="78"/>
    </w:p>
    <w:p w14:paraId="7CFB4DED" w14:textId="1196BED1" w:rsidR="001836E0" w:rsidRPr="001042B2" w:rsidRDefault="002B0409" w:rsidP="004F0258">
      <w:pPr>
        <w:rPr>
          <w:rFonts w:ascii="Times New Roman" w:hAnsi="Times New Roman" w:cs="Times New Roman"/>
          <w:sz w:val="24"/>
          <w:szCs w:val="24"/>
        </w:rPr>
      </w:pPr>
      <w:r w:rsidRPr="001042B2">
        <w:rPr>
          <w:rFonts w:ascii="Times New Roman" w:hAnsi="Times New Roman" w:cs="Times New Roman"/>
          <w:sz w:val="24"/>
          <w:szCs w:val="24"/>
        </w:rPr>
        <w:t>VAE</w:t>
      </w:r>
      <w:r w:rsidR="0091708D" w:rsidRPr="001042B2">
        <w:rPr>
          <w:rFonts w:ascii="Times New Roman" w:hAnsi="Times New Roman" w:cs="Times New Roman"/>
          <w:sz w:val="24"/>
          <w:szCs w:val="24"/>
        </w:rPr>
        <w:t xml:space="preserve"> takes autoencoder to the next level; it</w:t>
      </w:r>
      <w:r w:rsidRPr="001042B2">
        <w:rPr>
          <w:rFonts w:ascii="Times New Roman" w:hAnsi="Times New Roman" w:cs="Times New Roman"/>
          <w:sz w:val="24"/>
          <w:szCs w:val="24"/>
        </w:rPr>
        <w:t xml:space="preserve"> </w:t>
      </w:r>
      <w:r w:rsidR="00755663" w:rsidRPr="001042B2">
        <w:rPr>
          <w:rFonts w:ascii="Times New Roman" w:hAnsi="Times New Roman" w:cs="Times New Roman"/>
          <w:sz w:val="24"/>
          <w:szCs w:val="24"/>
        </w:rPr>
        <w:t xml:space="preserve">is capable of generating new contents by </w:t>
      </w:r>
      <w:r w:rsidR="001836E0" w:rsidRPr="001042B2">
        <w:rPr>
          <w:rFonts w:ascii="Times New Roman" w:hAnsi="Times New Roman" w:cs="Times New Roman"/>
          <w:sz w:val="24"/>
          <w:szCs w:val="24"/>
        </w:rPr>
        <w:t>introducing</w:t>
      </w:r>
      <w:r w:rsidR="00755663" w:rsidRPr="001042B2">
        <w:rPr>
          <w:rFonts w:ascii="Times New Roman" w:hAnsi="Times New Roman" w:cs="Times New Roman"/>
          <w:sz w:val="24"/>
          <w:szCs w:val="24"/>
        </w:rPr>
        <w:t xml:space="preserve"> a random sampl</w:t>
      </w:r>
      <w:r w:rsidR="0092521C">
        <w:rPr>
          <w:rFonts w:ascii="Times New Roman" w:hAnsi="Times New Roman" w:cs="Times New Roman"/>
          <w:sz w:val="24"/>
          <w:szCs w:val="24"/>
        </w:rPr>
        <w:t>er</w:t>
      </w:r>
      <w:r w:rsidR="00755663" w:rsidRPr="001042B2">
        <w:rPr>
          <w:rFonts w:ascii="Times New Roman" w:hAnsi="Times New Roman" w:cs="Times New Roman"/>
          <w:sz w:val="24"/>
          <w:szCs w:val="24"/>
        </w:rPr>
        <w:t xml:space="preserve"> process in the latent space; such sampling is usually </w:t>
      </w:r>
      <w:r w:rsidR="001836E0" w:rsidRPr="001042B2">
        <w:rPr>
          <w:rFonts w:ascii="Times New Roman" w:hAnsi="Times New Roman" w:cs="Times New Roman"/>
          <w:sz w:val="24"/>
          <w:szCs w:val="24"/>
        </w:rPr>
        <w:t xml:space="preserve">set to </w:t>
      </w:r>
      <w:r w:rsidR="00755663" w:rsidRPr="001042B2">
        <w:rPr>
          <w:rFonts w:ascii="Times New Roman" w:hAnsi="Times New Roman" w:cs="Times New Roman"/>
          <w:sz w:val="24"/>
          <w:szCs w:val="24"/>
        </w:rPr>
        <w:t>Gaussian.</w:t>
      </w:r>
      <w:r w:rsidR="001836E0" w:rsidRPr="001042B2">
        <w:rPr>
          <w:rFonts w:ascii="Times New Roman" w:hAnsi="Times New Roman" w:cs="Times New Roman"/>
          <w:sz w:val="24"/>
          <w:szCs w:val="24"/>
        </w:rPr>
        <w:t xml:space="preserve"> </w:t>
      </w:r>
      <w:r w:rsidR="0091708D" w:rsidRPr="001042B2">
        <w:rPr>
          <w:rFonts w:ascii="Times New Roman" w:hAnsi="Times New Roman" w:cs="Times New Roman"/>
          <w:sz w:val="24"/>
          <w:szCs w:val="24"/>
        </w:rPr>
        <w:t xml:space="preserve">Therefore, VAE provides a statistical description of each latent space value. Such probabilistic nature allows VAE to generate </w:t>
      </w:r>
      <w:r w:rsidR="00FE1AA2">
        <w:rPr>
          <w:rFonts w:ascii="Times New Roman" w:hAnsi="Times New Roman" w:cs="Times New Roman"/>
          <w:sz w:val="24"/>
          <w:szCs w:val="24"/>
        </w:rPr>
        <w:t xml:space="preserve">many </w:t>
      </w:r>
      <w:r w:rsidR="0091708D" w:rsidRPr="001042B2">
        <w:rPr>
          <w:rFonts w:ascii="Times New Roman" w:hAnsi="Times New Roman" w:cs="Times New Roman"/>
          <w:sz w:val="24"/>
          <w:szCs w:val="24"/>
        </w:rPr>
        <w:t xml:space="preserve">creative and diverse outputs. </w:t>
      </w:r>
      <w:r w:rsidR="001836E0" w:rsidRPr="001042B2">
        <w:rPr>
          <w:rFonts w:ascii="Times New Roman" w:hAnsi="Times New Roman" w:cs="Times New Roman"/>
          <w:sz w:val="24"/>
          <w:szCs w:val="24"/>
        </w:rPr>
        <w:t>The architecture of VAE is illustrated in</w:t>
      </w:r>
      <w:r w:rsidR="00FE1AA2">
        <w:rPr>
          <w:rFonts w:ascii="Times New Roman" w:hAnsi="Times New Roman" w:cs="Times New Roman"/>
          <w:sz w:val="24"/>
          <w:szCs w:val="24"/>
        </w:rPr>
        <w:t xml:space="preserve"> </w:t>
      </w:r>
      <w:r w:rsidR="00FE1AA2">
        <w:rPr>
          <w:rFonts w:ascii="Times New Roman" w:hAnsi="Times New Roman" w:cs="Times New Roman"/>
          <w:sz w:val="24"/>
          <w:szCs w:val="24"/>
        </w:rPr>
        <w:fldChar w:fldCharType="begin"/>
      </w:r>
      <w:r w:rsidR="00FE1AA2">
        <w:rPr>
          <w:rFonts w:ascii="Times New Roman" w:hAnsi="Times New Roman" w:cs="Times New Roman"/>
          <w:sz w:val="24"/>
          <w:szCs w:val="24"/>
        </w:rPr>
        <w:instrText xml:space="preserve"> REF _Ref159014144 \h </w:instrText>
      </w:r>
      <w:r w:rsidR="00FE1AA2">
        <w:rPr>
          <w:rFonts w:ascii="Times New Roman" w:hAnsi="Times New Roman" w:cs="Times New Roman"/>
          <w:sz w:val="24"/>
          <w:szCs w:val="24"/>
        </w:rPr>
      </w:r>
      <w:r w:rsidR="00FE1AA2">
        <w:rPr>
          <w:rFonts w:ascii="Times New Roman" w:hAnsi="Times New Roman" w:cs="Times New Roman"/>
          <w:sz w:val="24"/>
          <w:szCs w:val="24"/>
        </w:rPr>
        <w:fldChar w:fldCharType="separate"/>
      </w:r>
      <w:r w:rsidR="00FE1AA2" w:rsidRPr="00E466DB">
        <w:rPr>
          <w:rFonts w:ascii="Times New Roman" w:hAnsi="Times New Roman" w:cs="Times New Roman"/>
          <w:sz w:val="24"/>
          <w:szCs w:val="24"/>
        </w:rPr>
        <w:t xml:space="preserve">Figure </w:t>
      </w:r>
      <w:r w:rsidR="00FE1AA2">
        <w:rPr>
          <w:rFonts w:ascii="Times New Roman" w:hAnsi="Times New Roman" w:cs="Times New Roman"/>
          <w:noProof/>
          <w:sz w:val="24"/>
          <w:szCs w:val="24"/>
        </w:rPr>
        <w:t>8</w:t>
      </w:r>
      <w:r w:rsidR="00FE1AA2">
        <w:rPr>
          <w:rFonts w:ascii="Times New Roman" w:hAnsi="Times New Roman" w:cs="Times New Roman"/>
          <w:sz w:val="24"/>
          <w:szCs w:val="24"/>
        </w:rPr>
        <w:fldChar w:fldCharType="end"/>
      </w:r>
      <w:r w:rsidR="001836E0" w:rsidRPr="001042B2">
        <w:rPr>
          <w:rFonts w:ascii="Times New Roman" w:hAnsi="Times New Roman" w:cs="Times New Roman"/>
          <w:sz w:val="24"/>
          <w:szCs w:val="24"/>
        </w:rPr>
        <w:t xml:space="preserve">. </w:t>
      </w:r>
    </w:p>
    <w:p w14:paraId="0AFEB219" w14:textId="77777777" w:rsidR="00E466DB" w:rsidRDefault="00E466DB" w:rsidP="00E466DB">
      <w:pPr>
        <w:keepNext/>
        <w:jc w:val="center"/>
      </w:pPr>
      <w:r>
        <w:rPr>
          <w:noProof/>
        </w:rPr>
        <w:drawing>
          <wp:inline distT="0" distB="0" distL="0" distR="0" wp14:anchorId="07DE4463" wp14:editId="1F83B134">
            <wp:extent cx="3725839" cy="1481636"/>
            <wp:effectExtent l="0" t="0" r="0" b="0"/>
            <wp:docPr id="20069989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48265" cy="1490554"/>
                    </a:xfrm>
                    <a:prstGeom prst="rect">
                      <a:avLst/>
                    </a:prstGeom>
                    <a:noFill/>
                  </pic:spPr>
                </pic:pic>
              </a:graphicData>
            </a:graphic>
          </wp:inline>
        </w:drawing>
      </w:r>
    </w:p>
    <w:p w14:paraId="4A311376" w14:textId="32693717" w:rsidR="001836E0" w:rsidRPr="00E466DB" w:rsidRDefault="00E466DB" w:rsidP="00E466DB">
      <w:pPr>
        <w:jc w:val="center"/>
        <w:rPr>
          <w:rFonts w:ascii="Times New Roman" w:hAnsi="Times New Roman" w:cs="Times New Roman"/>
          <w:sz w:val="24"/>
          <w:szCs w:val="24"/>
        </w:rPr>
      </w:pPr>
      <w:bookmarkStart w:id="79" w:name="_Ref159014144"/>
      <w:bookmarkStart w:id="80" w:name="_Ref158925714"/>
      <w:r w:rsidRPr="00E466DB">
        <w:rPr>
          <w:rFonts w:ascii="Times New Roman" w:hAnsi="Times New Roman" w:cs="Times New Roman"/>
          <w:sz w:val="24"/>
          <w:szCs w:val="24"/>
        </w:rPr>
        <w:t xml:space="preserve">Figure </w:t>
      </w:r>
      <w:r w:rsidRPr="00E466DB">
        <w:rPr>
          <w:rFonts w:ascii="Times New Roman" w:hAnsi="Times New Roman" w:cs="Times New Roman"/>
          <w:sz w:val="24"/>
          <w:szCs w:val="24"/>
        </w:rPr>
        <w:fldChar w:fldCharType="begin"/>
      </w:r>
      <w:r w:rsidRPr="00E466DB">
        <w:rPr>
          <w:rFonts w:ascii="Times New Roman" w:hAnsi="Times New Roman" w:cs="Times New Roman"/>
          <w:sz w:val="24"/>
          <w:szCs w:val="24"/>
        </w:rPr>
        <w:instrText xml:space="preserve"> SEQ Figure \* ARABIC </w:instrText>
      </w:r>
      <w:r w:rsidRPr="00E466DB">
        <w:rPr>
          <w:rFonts w:ascii="Times New Roman" w:hAnsi="Times New Roman" w:cs="Times New Roman"/>
          <w:sz w:val="24"/>
          <w:szCs w:val="24"/>
        </w:rPr>
        <w:fldChar w:fldCharType="separate"/>
      </w:r>
      <w:r w:rsidR="00177969">
        <w:rPr>
          <w:rFonts w:ascii="Times New Roman" w:hAnsi="Times New Roman" w:cs="Times New Roman"/>
          <w:noProof/>
          <w:sz w:val="24"/>
          <w:szCs w:val="24"/>
        </w:rPr>
        <w:t>8</w:t>
      </w:r>
      <w:r w:rsidRPr="00E466DB">
        <w:rPr>
          <w:rFonts w:ascii="Times New Roman" w:hAnsi="Times New Roman" w:cs="Times New Roman"/>
          <w:sz w:val="24"/>
          <w:szCs w:val="24"/>
        </w:rPr>
        <w:fldChar w:fldCharType="end"/>
      </w:r>
      <w:bookmarkEnd w:id="79"/>
      <w:r w:rsidRPr="00E466DB">
        <w:rPr>
          <w:rFonts w:ascii="Times New Roman" w:hAnsi="Times New Roman" w:cs="Times New Roman"/>
          <w:sz w:val="24"/>
          <w:szCs w:val="24"/>
        </w:rPr>
        <w:t xml:space="preserve">. </w:t>
      </w:r>
      <w:r w:rsidRPr="00467125">
        <w:rPr>
          <w:rFonts w:ascii="Times New Roman" w:hAnsi="Times New Roman" w:cs="Times New Roman"/>
          <w:sz w:val="24"/>
          <w:szCs w:val="24"/>
        </w:rPr>
        <w:t>Illustration of a</w:t>
      </w:r>
      <w:r>
        <w:rPr>
          <w:rFonts w:ascii="Times New Roman" w:hAnsi="Times New Roman" w:cs="Times New Roman"/>
          <w:sz w:val="24"/>
          <w:szCs w:val="24"/>
        </w:rPr>
        <w:t xml:space="preserve"> VAE</w:t>
      </w:r>
      <w:bookmarkEnd w:id="80"/>
    </w:p>
    <w:p w14:paraId="1EB1B996" w14:textId="217A128E" w:rsidR="00467125" w:rsidRPr="001042B2" w:rsidRDefault="001836E0" w:rsidP="004F0258">
      <w:pPr>
        <w:rPr>
          <w:rFonts w:ascii="Times New Roman" w:hAnsi="Times New Roman" w:cs="Times New Roman"/>
          <w:sz w:val="24"/>
          <w:szCs w:val="24"/>
        </w:rPr>
      </w:pPr>
      <w:r w:rsidRPr="001042B2">
        <w:rPr>
          <w:rFonts w:ascii="Times New Roman" w:hAnsi="Times New Roman" w:cs="Times New Roman"/>
          <w:sz w:val="24"/>
          <w:szCs w:val="24"/>
        </w:rPr>
        <w:t xml:space="preserve">In order for the decoder to generate meaningful outputs, it is critical for latent space to be regularized. In practice, such regularization is achieved by adding a </w:t>
      </w:r>
      <w:proofErr w:type="spellStart"/>
      <w:r w:rsidRPr="001042B2">
        <w:rPr>
          <w:rFonts w:ascii="Times New Roman" w:hAnsi="Times New Roman" w:cs="Times New Roman"/>
          <w:sz w:val="24"/>
          <w:szCs w:val="24"/>
        </w:rPr>
        <w:t>Kullback-Leibler</w:t>
      </w:r>
      <w:proofErr w:type="spellEnd"/>
      <w:r w:rsidRPr="001042B2">
        <w:rPr>
          <w:rFonts w:ascii="Times New Roman" w:hAnsi="Times New Roman" w:cs="Times New Roman"/>
          <w:sz w:val="24"/>
          <w:szCs w:val="24"/>
        </w:rPr>
        <w:t xml:space="preserve"> divergence term to the loss function. </w:t>
      </w:r>
      <w:r w:rsidR="00AD1AD5" w:rsidRPr="001042B2">
        <w:rPr>
          <w:rFonts w:ascii="Times New Roman" w:hAnsi="Times New Roman" w:cs="Times New Roman"/>
          <w:sz w:val="24"/>
          <w:szCs w:val="24"/>
        </w:rPr>
        <w:t>So,</w:t>
      </w:r>
      <w:r w:rsidRPr="001042B2">
        <w:rPr>
          <w:rFonts w:ascii="Times New Roman" w:hAnsi="Times New Roman" w:cs="Times New Roman"/>
          <w:sz w:val="24"/>
          <w:szCs w:val="24"/>
        </w:rPr>
        <w:t xml:space="preserve"> the total</w:t>
      </w:r>
      <w:r w:rsidR="00EB6F6B" w:rsidRPr="001042B2">
        <w:rPr>
          <w:rFonts w:ascii="Times New Roman" w:hAnsi="Times New Roman" w:cs="Times New Roman"/>
          <w:sz w:val="24"/>
          <w:szCs w:val="24"/>
        </w:rPr>
        <w:t xml:space="preserve"> VAE</w:t>
      </w:r>
      <w:r w:rsidRPr="001042B2">
        <w:rPr>
          <w:rFonts w:ascii="Times New Roman" w:hAnsi="Times New Roman" w:cs="Times New Roman"/>
          <w:sz w:val="24"/>
          <w:szCs w:val="24"/>
        </w:rPr>
        <w:t xml:space="preserve"> loss function is expressed as Eq. (</w:t>
      </w:r>
      <w:r w:rsidR="00FB1C7C">
        <w:rPr>
          <w:rFonts w:ascii="Times New Roman" w:hAnsi="Times New Roman" w:cs="Times New Roman"/>
          <w:sz w:val="24"/>
          <w:szCs w:val="24"/>
        </w:rPr>
        <w:t>7</w:t>
      </w:r>
      <w:r w:rsidRPr="001042B2">
        <w:rPr>
          <w:rFonts w:ascii="Times New Roman" w:hAnsi="Times New Roman" w:cs="Times New Roman"/>
          <w:sz w:val="24"/>
          <w:szCs w:val="24"/>
        </w:rPr>
        <w:t xml:space="preserve">). </w:t>
      </w:r>
    </w:p>
    <w:p w14:paraId="0026AC63" w14:textId="1CCEE6AB" w:rsidR="001836E0" w:rsidRDefault="009E0CD6" w:rsidP="009E0CD6">
      <w:pPr>
        <w:jc w:val="center"/>
      </w:pPr>
      <m:oMath>
        <m: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mr>
                </m:m>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r>
          <w:rPr>
            <w:rFonts w:ascii="Cambria Math" w:hAnsi="Cambria Math"/>
          </w:rPr>
          <m:t>[N</m:t>
        </m:r>
        <m:d>
          <m:dPr>
            <m:ctrlPr>
              <w:rPr>
                <w:rFonts w:ascii="Cambria Math" w:hAnsi="Cambria Math"/>
                <w:i/>
              </w:rPr>
            </m:ctrlPr>
          </m:dPr>
          <m:e>
            <m:r>
              <w:rPr>
                <w:rFonts w:ascii="Cambria Math" w:hAnsi="Cambria Math"/>
              </w:rPr>
              <m:t>μ,σ</m:t>
            </m:r>
          </m:e>
        </m:d>
        <m:r>
          <w:rPr>
            <w:rFonts w:ascii="Cambria Math" w:hAnsi="Cambria Math"/>
          </w:rPr>
          <m:t>, N</m:t>
        </m:r>
        <m:d>
          <m:dPr>
            <m:ctrlPr>
              <w:rPr>
                <w:rFonts w:ascii="Cambria Math" w:hAnsi="Cambria Math"/>
                <w:i/>
              </w:rPr>
            </m:ctrlPr>
          </m:dPr>
          <m:e>
            <m:r>
              <w:rPr>
                <w:rFonts w:ascii="Cambria Math" w:hAnsi="Cambria Math"/>
              </w:rPr>
              <m:t>0,1</m:t>
            </m:r>
          </m:e>
        </m:d>
        <m:r>
          <w:rPr>
            <w:rFonts w:ascii="Cambria Math" w:hAnsi="Cambria Math"/>
          </w:rPr>
          <m:t>]</m:t>
        </m:r>
      </m:oMath>
      <w:r>
        <w:rPr>
          <w:rFonts w:eastAsiaTheme="minorEastAsia"/>
        </w:rPr>
        <w:tab/>
      </w:r>
      <w:r>
        <w:rPr>
          <w:rFonts w:eastAsiaTheme="minorEastAsia"/>
        </w:rPr>
        <w:tab/>
        <w:t>(</w:t>
      </w:r>
      <w:r w:rsidR="00FB1C7C">
        <w:rPr>
          <w:rFonts w:eastAsiaTheme="minorEastAsia"/>
        </w:rPr>
        <w:t>7</w:t>
      </w:r>
      <w:r>
        <w:rPr>
          <w:rFonts w:eastAsiaTheme="minorEastAsia"/>
        </w:rPr>
        <w:t>)</w:t>
      </w:r>
    </w:p>
    <w:p w14:paraId="3C1F56BD" w14:textId="0CF4B94D" w:rsidR="0091708D" w:rsidRPr="001042B2" w:rsidRDefault="00A77D52" w:rsidP="004F0258">
      <w:pPr>
        <w:rPr>
          <w:rFonts w:ascii="Times New Roman" w:hAnsi="Times New Roman" w:cs="Times New Roman"/>
          <w:sz w:val="24"/>
          <w:szCs w:val="24"/>
        </w:rPr>
      </w:pPr>
      <w:r w:rsidRPr="001042B2">
        <w:rPr>
          <w:rFonts w:ascii="Times New Roman" w:hAnsi="Times New Roman" w:cs="Times New Roman"/>
          <w:sz w:val="24"/>
          <w:szCs w:val="24"/>
        </w:rPr>
        <w:t>Ever since its</w:t>
      </w:r>
      <w:ins w:id="81" w:author="Ying Zhao" w:date="2024-03-26T22:15:00Z">
        <w:r w:rsidR="007F4E81">
          <w:rPr>
            <w:rFonts w:ascii="Times New Roman" w:hAnsi="Times New Roman" w:cs="Times New Roman"/>
            <w:sz w:val="24"/>
            <w:szCs w:val="24"/>
          </w:rPr>
          <w:t xml:space="preserve"> inception</w:t>
        </w:r>
      </w:ins>
      <w:del w:id="82" w:author="Ying Zhao" w:date="2024-03-26T22:15:00Z">
        <w:r w:rsidRPr="001042B2" w:rsidDel="007F4E81">
          <w:rPr>
            <w:rFonts w:ascii="Times New Roman" w:hAnsi="Times New Roman" w:cs="Times New Roman"/>
            <w:sz w:val="24"/>
            <w:szCs w:val="24"/>
          </w:rPr>
          <w:delText xml:space="preserve"> birth</w:delText>
        </w:r>
      </w:del>
      <w:r w:rsidRPr="001042B2">
        <w:rPr>
          <w:rFonts w:ascii="Times New Roman" w:hAnsi="Times New Roman" w:cs="Times New Roman"/>
          <w:sz w:val="24"/>
          <w:szCs w:val="24"/>
        </w:rPr>
        <w:t xml:space="preserve"> a decade ago, </w:t>
      </w:r>
      <w:r w:rsidR="0091708D" w:rsidRPr="001042B2">
        <w:rPr>
          <w:rFonts w:ascii="Times New Roman" w:hAnsi="Times New Roman" w:cs="Times New Roman"/>
          <w:sz w:val="24"/>
          <w:szCs w:val="24"/>
        </w:rPr>
        <w:t>VAE has found enormous success in a variety of applications across data and image creation, anomaly detection by understanding the underlying distribution, etc.</w:t>
      </w:r>
    </w:p>
    <w:p w14:paraId="3BEA7BAF" w14:textId="77777777" w:rsidR="0091708D" w:rsidRDefault="0091708D" w:rsidP="004F0258"/>
    <w:p w14:paraId="5BE36DFF" w14:textId="40651267" w:rsidR="009526F9" w:rsidRDefault="009526F9" w:rsidP="009526F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Normalizing flows</w:t>
      </w:r>
    </w:p>
    <w:p w14:paraId="32AB26F0" w14:textId="35E5D915" w:rsidR="0091708D" w:rsidRDefault="00E12E99" w:rsidP="009526F9">
      <w:r>
        <w:rPr>
          <w:rFonts w:ascii="Times New Roman" w:hAnsi="Times New Roman" w:cs="Times New Roman"/>
          <w:sz w:val="24"/>
          <w:szCs w:val="24"/>
        </w:rPr>
        <w:t>A normalizing flow (NF)</w:t>
      </w:r>
      <w:r w:rsidR="009A6B0E">
        <w:rPr>
          <w:rFonts w:ascii="Times New Roman" w:hAnsi="Times New Roman" w:cs="Times New Roman"/>
          <w:sz w:val="24"/>
          <w:szCs w:val="24"/>
        </w:rPr>
        <w:t xml:space="preserve"> </w:t>
      </w:r>
      <w:sdt>
        <w:sdtPr>
          <w:rPr>
            <w:rFonts w:ascii="Times New Roman" w:hAnsi="Times New Roman" w:cs="Times New Roman"/>
            <w:sz w:val="24"/>
            <w:szCs w:val="24"/>
          </w:rPr>
          <w:id w:val="815224077"/>
          <w:citation/>
        </w:sdtPr>
        <w:sdtContent>
          <w:r w:rsidR="009A6B0E">
            <w:rPr>
              <w:rFonts w:ascii="Times New Roman" w:hAnsi="Times New Roman" w:cs="Times New Roman"/>
              <w:sz w:val="24"/>
              <w:szCs w:val="24"/>
            </w:rPr>
            <w:fldChar w:fldCharType="begin"/>
          </w:r>
          <w:r w:rsidR="009A6B0E">
            <w:rPr>
              <w:rFonts w:ascii="Times New Roman" w:hAnsi="Times New Roman" w:cs="Times New Roman"/>
              <w:sz w:val="24"/>
              <w:szCs w:val="24"/>
            </w:rPr>
            <w:instrText xml:space="preserve"> CITATION Pap21 \l 1033 </w:instrText>
          </w:r>
          <w:r w:rsidR="009A6B0E">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[14]</w:t>
          </w:r>
          <w:r w:rsidR="009A6B0E">
            <w:rPr>
              <w:rFonts w:ascii="Times New Roman" w:hAnsi="Times New Roman" w:cs="Times New Roman"/>
              <w:sz w:val="24"/>
              <w:szCs w:val="24"/>
            </w:rPr>
            <w:fldChar w:fldCharType="end"/>
          </w:r>
        </w:sdtContent>
      </w:sdt>
      <w:r w:rsidR="009A6B0E">
        <w:rPr>
          <w:rFonts w:ascii="Times New Roman" w:hAnsi="Times New Roman" w:cs="Times New Roman"/>
          <w:sz w:val="24"/>
          <w:szCs w:val="24"/>
        </w:rPr>
        <w:t xml:space="preserve"> is</w:t>
      </w:r>
      <w:r w:rsidR="00ED69C4">
        <w:rPr>
          <w:rFonts w:ascii="Times New Roman" w:hAnsi="Times New Roman" w:cs="Times New Roman"/>
          <w:sz w:val="24"/>
          <w:szCs w:val="24"/>
        </w:rPr>
        <w:t xml:space="preserve"> </w:t>
      </w:r>
      <w:r w:rsidR="00564987">
        <w:rPr>
          <w:rFonts w:ascii="Times New Roman" w:hAnsi="Times New Roman" w:cs="Times New Roman"/>
          <w:sz w:val="24"/>
          <w:szCs w:val="24"/>
        </w:rPr>
        <w:t xml:space="preserve">a flow-based probabilistic generative model. NF explicitly models a probabilistic distribution by </w:t>
      </w:r>
      <w:r w:rsidR="009E5132">
        <w:rPr>
          <w:rFonts w:ascii="Times New Roman" w:hAnsi="Times New Roman" w:cs="Times New Roman"/>
          <w:sz w:val="24"/>
          <w:szCs w:val="24"/>
        </w:rPr>
        <w:t xml:space="preserve">a series of </w:t>
      </w:r>
      <w:r w:rsidR="00564987">
        <w:rPr>
          <w:rFonts w:ascii="Times New Roman" w:hAnsi="Times New Roman" w:cs="Times New Roman"/>
          <w:sz w:val="24"/>
          <w:szCs w:val="24"/>
        </w:rPr>
        <w:t>change-of-variable operations</w:t>
      </w:r>
      <w:r w:rsidR="009A6B0E">
        <w:rPr>
          <w:rFonts w:ascii="Times New Roman" w:hAnsi="Times New Roman" w:cs="Times New Roman"/>
          <w:sz w:val="24"/>
          <w:szCs w:val="24"/>
        </w:rPr>
        <w:t xml:space="preserve">. The essence of NF is to gradually transform a simple density through a series of reversible operations to generate a target </w:t>
      </w:r>
      <w:r w:rsidR="00564987">
        <w:rPr>
          <w:rFonts w:ascii="Times New Roman" w:hAnsi="Times New Roman" w:cs="Times New Roman"/>
          <w:sz w:val="24"/>
          <w:szCs w:val="24"/>
        </w:rPr>
        <w:t>complex</w:t>
      </w:r>
      <w:r w:rsidR="009A6B0E">
        <w:rPr>
          <w:rFonts w:ascii="Times New Roman" w:hAnsi="Times New Roman" w:cs="Times New Roman"/>
          <w:sz w:val="24"/>
          <w:szCs w:val="24"/>
        </w:rPr>
        <w:t xml:space="preserve"> distribution. The initial idea went back to Whitening transformations by Johnson </w:t>
      </w:r>
      <w:sdt>
        <w:sdtPr>
          <w:rPr>
            <w:rFonts w:ascii="Times New Roman" w:hAnsi="Times New Roman" w:cs="Times New Roman"/>
            <w:sz w:val="24"/>
            <w:szCs w:val="24"/>
          </w:rPr>
          <w:id w:val="-1865972687"/>
          <w:citation/>
        </w:sdtPr>
        <w:sdtContent>
          <w:r w:rsidR="001C50F7">
            <w:rPr>
              <w:rFonts w:ascii="Times New Roman" w:hAnsi="Times New Roman" w:cs="Times New Roman"/>
              <w:sz w:val="24"/>
              <w:szCs w:val="24"/>
            </w:rPr>
            <w:fldChar w:fldCharType="begin"/>
          </w:r>
          <w:r w:rsidR="001C50F7">
            <w:rPr>
              <w:rFonts w:ascii="Times New Roman" w:hAnsi="Times New Roman" w:cs="Times New Roman"/>
              <w:sz w:val="24"/>
              <w:szCs w:val="24"/>
            </w:rPr>
            <w:instrText xml:space="preserve"> CITATION Joh66 \l 1033 </w:instrText>
          </w:r>
          <w:r w:rsidR="001C50F7">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[15]</w:t>
          </w:r>
          <w:r w:rsidR="001C50F7">
            <w:rPr>
              <w:rFonts w:ascii="Times New Roman" w:hAnsi="Times New Roman" w:cs="Times New Roman"/>
              <w:sz w:val="24"/>
              <w:szCs w:val="24"/>
            </w:rPr>
            <w:fldChar w:fldCharType="end"/>
          </w:r>
        </w:sdtContent>
      </w:sdt>
      <w:r w:rsidR="001C50F7">
        <w:rPr>
          <w:rFonts w:ascii="Times New Roman" w:hAnsi="Times New Roman" w:cs="Times New Roman"/>
          <w:sz w:val="24"/>
          <w:szCs w:val="24"/>
        </w:rPr>
        <w:t xml:space="preserve"> </w:t>
      </w:r>
      <w:r w:rsidR="009A6B0E">
        <w:rPr>
          <w:rFonts w:ascii="Times New Roman" w:hAnsi="Times New Roman" w:cs="Times New Roman"/>
          <w:sz w:val="24"/>
          <w:szCs w:val="24"/>
        </w:rPr>
        <w:t xml:space="preserve">in 1966. The modern </w:t>
      </w:r>
      <w:r w:rsidR="001C50F7">
        <w:rPr>
          <w:rFonts w:ascii="Times New Roman" w:hAnsi="Times New Roman" w:cs="Times New Roman"/>
          <w:sz w:val="24"/>
          <w:szCs w:val="24"/>
        </w:rPr>
        <w:t>term</w:t>
      </w:r>
      <w:r w:rsidR="009A6B0E">
        <w:rPr>
          <w:rFonts w:ascii="Times New Roman" w:hAnsi="Times New Roman" w:cs="Times New Roman"/>
          <w:sz w:val="24"/>
          <w:szCs w:val="24"/>
        </w:rPr>
        <w:t xml:space="preserve"> </w:t>
      </w:r>
      <w:r w:rsidR="001C50F7">
        <w:rPr>
          <w:rFonts w:ascii="Times New Roman" w:hAnsi="Times New Roman" w:cs="Times New Roman"/>
          <w:sz w:val="24"/>
          <w:szCs w:val="24"/>
        </w:rPr>
        <w:t>“</w:t>
      </w:r>
      <w:r w:rsidR="001C50F7" w:rsidRPr="001C50F7">
        <w:rPr>
          <w:rFonts w:ascii="Times New Roman" w:hAnsi="Times New Roman" w:cs="Times New Roman"/>
          <w:i/>
          <w:iCs/>
          <w:sz w:val="24"/>
          <w:szCs w:val="24"/>
        </w:rPr>
        <w:t>Normalizing Flow</w:t>
      </w:r>
      <w:r w:rsidR="001C50F7">
        <w:rPr>
          <w:rFonts w:ascii="Times New Roman" w:hAnsi="Times New Roman" w:cs="Times New Roman"/>
          <w:i/>
          <w:iCs/>
          <w:sz w:val="24"/>
          <w:szCs w:val="24"/>
        </w:rPr>
        <w:t>”</w:t>
      </w:r>
      <w:r w:rsidR="009A6B0E">
        <w:rPr>
          <w:rFonts w:ascii="Times New Roman" w:hAnsi="Times New Roman" w:cs="Times New Roman"/>
          <w:sz w:val="24"/>
          <w:szCs w:val="24"/>
        </w:rPr>
        <w:t xml:space="preserve"> </w:t>
      </w:r>
      <w:r w:rsidR="001C50F7">
        <w:rPr>
          <w:rFonts w:ascii="Times New Roman" w:hAnsi="Times New Roman" w:cs="Times New Roman"/>
          <w:sz w:val="24"/>
          <w:szCs w:val="24"/>
        </w:rPr>
        <w:t>was</w:t>
      </w:r>
      <w:r w:rsidR="009A6B0E">
        <w:rPr>
          <w:rFonts w:ascii="Times New Roman" w:hAnsi="Times New Roman" w:cs="Times New Roman"/>
          <w:sz w:val="24"/>
          <w:szCs w:val="24"/>
        </w:rPr>
        <w:t xml:space="preserve"> introduced by Tabak and Turner </w:t>
      </w:r>
      <w:sdt>
        <w:sdtPr>
          <w:rPr>
            <w:rFonts w:ascii="Times New Roman" w:hAnsi="Times New Roman" w:cs="Times New Roman"/>
            <w:sz w:val="24"/>
            <w:szCs w:val="24"/>
          </w:rPr>
          <w:id w:val="1882667874"/>
          <w:citation/>
        </w:sdtPr>
        <w:sdtContent>
          <w:r w:rsidR="001C50F7">
            <w:rPr>
              <w:rFonts w:ascii="Times New Roman" w:hAnsi="Times New Roman" w:cs="Times New Roman"/>
              <w:sz w:val="24"/>
              <w:szCs w:val="24"/>
            </w:rPr>
            <w:fldChar w:fldCharType="begin"/>
          </w:r>
          <w:r w:rsidR="001C50F7">
            <w:rPr>
              <w:rFonts w:ascii="Times New Roman" w:hAnsi="Times New Roman" w:cs="Times New Roman"/>
              <w:sz w:val="24"/>
              <w:szCs w:val="24"/>
            </w:rPr>
            <w:instrText xml:space="preserve"> CITATION Tab13 \l 1033 </w:instrText>
          </w:r>
          <w:r w:rsidR="001C50F7">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[16]</w:t>
          </w:r>
          <w:r w:rsidR="001C50F7">
            <w:rPr>
              <w:rFonts w:ascii="Times New Roman" w:hAnsi="Times New Roman" w:cs="Times New Roman"/>
              <w:sz w:val="24"/>
              <w:szCs w:val="24"/>
            </w:rPr>
            <w:fldChar w:fldCharType="end"/>
          </w:r>
        </w:sdtContent>
      </w:sdt>
      <w:r w:rsidR="001C50F7">
        <w:rPr>
          <w:rFonts w:ascii="Times New Roman" w:hAnsi="Times New Roman" w:cs="Times New Roman"/>
          <w:sz w:val="24"/>
          <w:szCs w:val="24"/>
        </w:rPr>
        <w:t xml:space="preserve">, where they formalized NF as a </w:t>
      </w:r>
      <w:r w:rsidR="009E5132">
        <w:rPr>
          <w:rFonts w:ascii="Times New Roman" w:hAnsi="Times New Roman" w:cs="Times New Roman"/>
          <w:sz w:val="24"/>
          <w:szCs w:val="24"/>
        </w:rPr>
        <w:t xml:space="preserve">sequence </w:t>
      </w:r>
      <w:r w:rsidR="001C50F7">
        <w:rPr>
          <w:rFonts w:ascii="Times New Roman" w:hAnsi="Times New Roman" w:cs="Times New Roman"/>
          <w:sz w:val="24"/>
          <w:szCs w:val="24"/>
        </w:rPr>
        <w:t xml:space="preserve">of </w:t>
      </w:r>
      <w:r w:rsidR="002B49F9">
        <w:rPr>
          <w:rFonts w:ascii="Times New Roman" w:hAnsi="Times New Roman" w:cs="Times New Roman"/>
          <w:sz w:val="24"/>
          <w:szCs w:val="24"/>
        </w:rPr>
        <w:t>invertible</w:t>
      </w:r>
      <w:r w:rsidR="001C50F7">
        <w:rPr>
          <w:rFonts w:ascii="Times New Roman" w:hAnsi="Times New Roman" w:cs="Times New Roman"/>
          <w:sz w:val="24"/>
          <w:szCs w:val="24"/>
        </w:rPr>
        <w:t xml:space="preserve"> simple maps.  </w:t>
      </w:r>
    </w:p>
    <w:p w14:paraId="788BD56B" w14:textId="7AC08ECF" w:rsidR="00601DFC" w:rsidRPr="00564987" w:rsidRDefault="009E3045" w:rsidP="004F0258">
      <w:pPr>
        <w:rPr>
          <w:rFonts w:ascii="Times New Roman" w:hAnsi="Times New Roman" w:cs="Times New Roman"/>
          <w:sz w:val="24"/>
          <w:szCs w:val="24"/>
        </w:rPr>
      </w:pPr>
      <w:r w:rsidRPr="00564987">
        <w:rPr>
          <w:rFonts w:ascii="Times New Roman" w:hAnsi="Times New Roman" w:cs="Times New Roman"/>
          <w:sz w:val="24"/>
          <w:szCs w:val="24"/>
        </w:rPr>
        <w:t xml:space="preserve">Similar </w:t>
      </w:r>
      <w:r w:rsidR="00601DFC" w:rsidRPr="00564987">
        <w:rPr>
          <w:rFonts w:ascii="Times New Roman" w:hAnsi="Times New Roman" w:cs="Times New Roman"/>
          <w:sz w:val="24"/>
          <w:szCs w:val="24"/>
        </w:rPr>
        <w:t>to</w:t>
      </w:r>
      <w:r w:rsidRPr="00564987">
        <w:rPr>
          <w:rFonts w:ascii="Times New Roman" w:hAnsi="Times New Roman" w:cs="Times New Roman"/>
          <w:sz w:val="24"/>
          <w:szCs w:val="24"/>
        </w:rPr>
        <w:t xml:space="preserve"> the decoder of a VAE, the series of transformation</w:t>
      </w:r>
      <w:r w:rsidR="00AE1AD8" w:rsidRPr="00564987">
        <w:rPr>
          <w:rFonts w:ascii="Times New Roman" w:hAnsi="Times New Roman" w:cs="Times New Roman"/>
          <w:sz w:val="24"/>
          <w:szCs w:val="24"/>
        </w:rPr>
        <w:t xml:space="preserve"> functions </w:t>
      </w:r>
      <w:r w:rsidRPr="00564987">
        <w:rPr>
          <w:rFonts w:ascii="Times New Roman" w:hAnsi="Times New Roman" w:cs="Times New Roman"/>
          <w:sz w:val="24"/>
          <w:szCs w:val="24"/>
        </w:rPr>
        <w:t xml:space="preserve">in NF reconstruct the </w:t>
      </w:r>
      <w:r w:rsidR="00DF1950">
        <w:rPr>
          <w:rFonts w:ascii="Times New Roman" w:hAnsi="Times New Roman" w:cs="Times New Roman"/>
          <w:sz w:val="24"/>
          <w:szCs w:val="24"/>
        </w:rPr>
        <w:t xml:space="preserve">complex </w:t>
      </w:r>
      <w:r w:rsidRPr="00564987">
        <w:rPr>
          <w:rFonts w:ascii="Times New Roman" w:hAnsi="Times New Roman" w:cs="Times New Roman"/>
          <w:sz w:val="24"/>
          <w:szCs w:val="24"/>
        </w:rPr>
        <w:t>target distribution</w:t>
      </w:r>
      <w:r>
        <w:t xml:space="preserve"> </w:t>
      </w:r>
      <w:r w:rsidRPr="009E3045">
        <w:rPr>
          <w:i/>
          <w:iCs/>
        </w:rPr>
        <w:t>P(x)</w:t>
      </w:r>
      <w:r>
        <w:t xml:space="preserve"> </w:t>
      </w:r>
      <w:r w:rsidRPr="00564987">
        <w:rPr>
          <w:rFonts w:ascii="Times New Roman" w:hAnsi="Times New Roman" w:cs="Times New Roman"/>
          <w:sz w:val="24"/>
          <w:szCs w:val="24"/>
        </w:rPr>
        <w:t>from a simple distribution</w:t>
      </w:r>
      <w:r>
        <w:t xml:space="preserve"> </w:t>
      </w:r>
      <w:r w:rsidRPr="009E3045">
        <w:rPr>
          <w:i/>
          <w:iCs/>
        </w:rPr>
        <w:t>P(z)</w:t>
      </w:r>
      <w:r>
        <w:t xml:space="preserve">, </w:t>
      </w:r>
      <w:r w:rsidRPr="00564987">
        <w:rPr>
          <w:rFonts w:ascii="Times New Roman" w:hAnsi="Times New Roman" w:cs="Times New Roman"/>
          <w:sz w:val="24"/>
          <w:szCs w:val="24"/>
        </w:rPr>
        <w:t xml:space="preserve">which is often set to Gaussian. </w:t>
      </w:r>
      <w:r w:rsidR="00AE1AD8" w:rsidRPr="00564987">
        <w:rPr>
          <w:rFonts w:ascii="Times New Roman" w:hAnsi="Times New Roman" w:cs="Times New Roman"/>
          <w:sz w:val="24"/>
          <w:szCs w:val="24"/>
        </w:rPr>
        <w:t xml:space="preserve">A key feature of these functions is </w:t>
      </w:r>
      <w:r w:rsidR="00F90FC4" w:rsidRPr="00564987">
        <w:rPr>
          <w:rFonts w:ascii="Times New Roman" w:hAnsi="Times New Roman" w:cs="Times New Roman"/>
          <w:sz w:val="24"/>
          <w:szCs w:val="24"/>
        </w:rPr>
        <w:t>to</w:t>
      </w:r>
      <w:r w:rsidR="00AE1AD8" w:rsidRPr="00564987">
        <w:rPr>
          <w:rFonts w:ascii="Times New Roman" w:hAnsi="Times New Roman" w:cs="Times New Roman"/>
          <w:sz w:val="24"/>
          <w:szCs w:val="24"/>
        </w:rPr>
        <w:t xml:space="preserve"> </w:t>
      </w:r>
      <w:r w:rsidR="00CB3CF2">
        <w:rPr>
          <w:rFonts w:ascii="Times New Roman" w:hAnsi="Times New Roman" w:cs="Times New Roman"/>
          <w:sz w:val="24"/>
          <w:szCs w:val="24"/>
        </w:rPr>
        <w:t>maintain</w:t>
      </w:r>
      <w:r w:rsidR="00AE1AD8" w:rsidRPr="00564987">
        <w:rPr>
          <w:rFonts w:ascii="Times New Roman" w:hAnsi="Times New Roman" w:cs="Times New Roman"/>
          <w:sz w:val="24"/>
          <w:szCs w:val="24"/>
        </w:rPr>
        <w:t xml:space="preserve"> unit total probability, i.e.,</w:t>
      </w:r>
      <w:r w:rsidR="00AE1AD8">
        <w:t xml:space="preserve"> </w:t>
      </w:r>
      <m:oMath>
        <m:nary>
          <m:naryPr>
            <m:chr m:val="∑"/>
            <m:limLoc m:val="undOvr"/>
            <m:subHide m:val="1"/>
            <m:supHide m:val="1"/>
            <m:ctrlPr>
              <w:rPr>
                <w:rFonts w:ascii="Cambria Math" w:hAnsi="Cambria Math"/>
                <w:i/>
              </w:rPr>
            </m:ctrlPr>
          </m:naryPr>
          <m:sub/>
          <m:sup/>
          <m:e>
            <m:r>
              <w:rPr>
                <w:rFonts w:ascii="Cambria Math" w:hAnsi="Cambria Math"/>
              </w:rPr>
              <m:t>P(x)</m:t>
            </m:r>
          </m:e>
        </m:nary>
        <m:r>
          <w:rPr>
            <w:rFonts w:ascii="Cambria Math" w:hAnsi="Cambria Math"/>
          </w:rPr>
          <m:t>=1</m:t>
        </m:r>
      </m:oMath>
      <w:r w:rsidR="00AE1AD8">
        <w:rPr>
          <w:rFonts w:eastAsiaTheme="minorEastAsia"/>
        </w:rPr>
        <w:t>.</w:t>
      </w:r>
      <w:r w:rsidR="00F90FC4">
        <w:rPr>
          <w:rFonts w:eastAsiaTheme="minorEastAsia"/>
        </w:rPr>
        <w:t xml:space="preserve"> </w:t>
      </w:r>
      <w:r w:rsidR="00F90FC4" w:rsidRPr="00564987">
        <w:rPr>
          <w:rFonts w:ascii="Times New Roman" w:hAnsi="Times New Roman" w:cs="Times New Roman"/>
          <w:sz w:val="24"/>
          <w:szCs w:val="24"/>
        </w:rPr>
        <w:t xml:space="preserve">Therefore, it is necessary for all these functions to be bijective, i.e. both surjective (onto) and injective (1 to 1). A natural consequence of using only </w:t>
      </w:r>
      <w:proofErr w:type="spellStart"/>
      <w:r w:rsidR="00F90FC4" w:rsidRPr="00564987">
        <w:rPr>
          <w:rFonts w:ascii="Times New Roman" w:hAnsi="Times New Roman" w:cs="Times New Roman"/>
          <w:sz w:val="24"/>
          <w:szCs w:val="24"/>
        </w:rPr>
        <w:t>bijectors</w:t>
      </w:r>
      <w:proofErr w:type="spellEnd"/>
      <w:r w:rsidR="00F90FC4" w:rsidRPr="00564987">
        <w:rPr>
          <w:rFonts w:ascii="Times New Roman" w:hAnsi="Times New Roman" w:cs="Times New Roman"/>
          <w:sz w:val="24"/>
          <w:szCs w:val="24"/>
        </w:rPr>
        <w:t xml:space="preserve"> is that the latent space of NF must </w:t>
      </w:r>
      <w:r w:rsidR="00AD1AD5" w:rsidRPr="00564987">
        <w:rPr>
          <w:rFonts w:ascii="Times New Roman" w:hAnsi="Times New Roman" w:cs="Times New Roman"/>
          <w:sz w:val="24"/>
          <w:szCs w:val="24"/>
        </w:rPr>
        <w:t>be</w:t>
      </w:r>
      <w:r w:rsidR="00F90FC4" w:rsidRPr="00564987">
        <w:rPr>
          <w:rFonts w:ascii="Times New Roman" w:hAnsi="Times New Roman" w:cs="Times New Roman"/>
          <w:sz w:val="24"/>
          <w:szCs w:val="24"/>
        </w:rPr>
        <w:t xml:space="preserve"> the same size </w:t>
      </w:r>
      <w:r w:rsidR="009556AA" w:rsidRPr="00564987">
        <w:rPr>
          <w:rFonts w:ascii="Times New Roman" w:hAnsi="Times New Roman" w:cs="Times New Roman"/>
          <w:sz w:val="24"/>
          <w:szCs w:val="24"/>
        </w:rPr>
        <w:t>as</w:t>
      </w:r>
      <w:r w:rsidR="00F90FC4" w:rsidRPr="00564987">
        <w:rPr>
          <w:rFonts w:ascii="Times New Roman" w:hAnsi="Times New Roman" w:cs="Times New Roman"/>
          <w:sz w:val="24"/>
          <w:szCs w:val="24"/>
        </w:rPr>
        <w:t xml:space="preserve"> the inputs </w:t>
      </w:r>
      <w:r w:rsidR="00705F35">
        <w:rPr>
          <w:rFonts w:ascii="Times New Roman" w:hAnsi="Times New Roman" w:cs="Times New Roman"/>
          <w:sz w:val="24"/>
          <w:szCs w:val="24"/>
        </w:rPr>
        <w:t>and</w:t>
      </w:r>
      <w:r w:rsidR="00F90FC4" w:rsidRPr="00564987">
        <w:rPr>
          <w:rFonts w:ascii="Times New Roman" w:hAnsi="Times New Roman" w:cs="Times New Roman"/>
          <w:sz w:val="24"/>
          <w:szCs w:val="24"/>
        </w:rPr>
        <w:t xml:space="preserve"> outputs. </w:t>
      </w:r>
    </w:p>
    <w:p w14:paraId="08089378" w14:textId="5D26AACB" w:rsidR="00601DFC" w:rsidRPr="00564987" w:rsidRDefault="00601DFC" w:rsidP="004F0258">
      <w:pPr>
        <w:rPr>
          <w:rFonts w:ascii="Times New Roman" w:hAnsi="Times New Roman" w:cs="Times New Roman"/>
          <w:sz w:val="24"/>
          <w:szCs w:val="24"/>
        </w:rPr>
      </w:pPr>
      <w:r w:rsidRPr="00564987">
        <w:rPr>
          <w:rFonts w:ascii="Times New Roman" w:hAnsi="Times New Roman" w:cs="Times New Roman"/>
          <w:sz w:val="24"/>
          <w:szCs w:val="24"/>
        </w:rPr>
        <w:t xml:space="preserve">Mathematically, let the </w:t>
      </w:r>
      <w:proofErr w:type="spellStart"/>
      <w:r w:rsidRPr="00564987">
        <w:rPr>
          <w:rFonts w:ascii="Times New Roman" w:hAnsi="Times New Roman" w:cs="Times New Roman"/>
          <w:sz w:val="24"/>
          <w:szCs w:val="24"/>
        </w:rPr>
        <w:t>bijector</w:t>
      </w:r>
      <w:proofErr w:type="spellEnd"/>
      <w:r w:rsidRPr="00564987">
        <w:rPr>
          <w:rFonts w:ascii="Times New Roman" w:hAnsi="Times New Roman" w:cs="Times New Roman"/>
          <w:sz w:val="24"/>
          <w:szCs w:val="24"/>
        </w:rPr>
        <w:t xml:space="preserve"> be</w:t>
      </w:r>
      <w:r>
        <w:rPr>
          <w:rFonts w:eastAsiaTheme="minorEastAsia"/>
        </w:rPr>
        <w:t xml:space="preserve"> </w:t>
      </w:r>
      <m:oMath>
        <m:r>
          <w:rPr>
            <w:rFonts w:ascii="Cambria Math" w:eastAsiaTheme="minorEastAsia" w:hAnsi="Cambria Math"/>
          </w:rPr>
          <m:t>x=f(z)</m:t>
        </m:r>
      </m:oMath>
      <w:r>
        <w:rPr>
          <w:rFonts w:eastAsiaTheme="minorEastAsia"/>
        </w:rPr>
        <w:t xml:space="preserve">, </w:t>
      </w:r>
      <w:r w:rsidRPr="00564987">
        <w:rPr>
          <w:rFonts w:ascii="Times New Roman" w:hAnsi="Times New Roman" w:cs="Times New Roman"/>
          <w:sz w:val="24"/>
          <w:szCs w:val="24"/>
        </w:rPr>
        <w:t>and the inverse to be</w:t>
      </w:r>
      <w:r>
        <w:rPr>
          <w:rFonts w:eastAsiaTheme="minorEastAsia"/>
        </w:rPr>
        <w:t xml:space="preserve"> </w:t>
      </w:r>
      <m:oMath>
        <m:r>
          <w:rPr>
            <w:rFonts w:ascii="Cambria Math" w:eastAsiaTheme="minorEastAsia" w:hAnsi="Cambria Math"/>
          </w:rPr>
          <m:t>z=g(x)</m:t>
        </m:r>
      </m:oMath>
      <w:r>
        <w:rPr>
          <w:rFonts w:eastAsiaTheme="minorEastAsia"/>
        </w:rPr>
        <w:t xml:space="preserve">. </w:t>
      </w:r>
      <w:r w:rsidRPr="00564987">
        <w:rPr>
          <w:rFonts w:ascii="Times New Roman" w:hAnsi="Times New Roman" w:cs="Times New Roman"/>
          <w:sz w:val="24"/>
          <w:szCs w:val="24"/>
        </w:rPr>
        <w:t>Probability of x can be expressed as Eq. (</w:t>
      </w:r>
      <w:r w:rsidR="00FB1C7C">
        <w:rPr>
          <w:rFonts w:ascii="Times New Roman" w:hAnsi="Times New Roman" w:cs="Times New Roman"/>
          <w:sz w:val="24"/>
          <w:szCs w:val="24"/>
        </w:rPr>
        <w:t>8</w:t>
      </w:r>
      <w:r w:rsidRPr="00564987">
        <w:rPr>
          <w:rFonts w:ascii="Times New Roman" w:hAnsi="Times New Roman" w:cs="Times New Roman"/>
          <w:sz w:val="24"/>
          <w:szCs w:val="24"/>
        </w:rPr>
        <w:t>):</w:t>
      </w:r>
    </w:p>
    <w:p w14:paraId="182B5F19" w14:textId="6F43C5A1" w:rsidR="00601DFC" w:rsidRDefault="002102AB" w:rsidP="00601DFC">
      <w:pPr>
        <w:jc w:val="cente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|det⁡(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g</m:t>
            </m:r>
          </m:sub>
        </m:sSub>
        <m:r>
          <w:rPr>
            <w:rFonts w:ascii="Cambria Math" w:eastAsiaTheme="minorEastAsia" w:hAnsi="Cambria Math"/>
          </w:rPr>
          <m:t>)|</m:t>
        </m:r>
      </m:oMath>
      <w:r w:rsidR="00601DFC">
        <w:rPr>
          <w:rFonts w:eastAsiaTheme="minorEastAsia"/>
        </w:rPr>
        <w:t xml:space="preserve"> </w:t>
      </w:r>
      <w:r w:rsidR="00601DFC">
        <w:rPr>
          <w:rFonts w:eastAsiaTheme="minorEastAsia"/>
        </w:rPr>
        <w:tab/>
        <w:t>(</w:t>
      </w:r>
      <w:r w:rsidR="00FB1C7C">
        <w:rPr>
          <w:rFonts w:eastAsiaTheme="minorEastAsia"/>
        </w:rPr>
        <w:t>8</w:t>
      </w:r>
      <w:r w:rsidR="00601DFC">
        <w:rPr>
          <w:rFonts w:eastAsiaTheme="minorEastAsia"/>
        </w:rPr>
        <w:t>)</w:t>
      </w:r>
    </w:p>
    <w:p w14:paraId="6056B688" w14:textId="59278F30" w:rsidR="00601DFC" w:rsidRPr="00564987" w:rsidRDefault="00A31E8E" w:rsidP="004F0258">
      <w:pPr>
        <w:rPr>
          <w:rFonts w:ascii="Times New Roman" w:hAnsi="Times New Roman" w:cs="Times New Roman"/>
          <w:sz w:val="24"/>
          <w:szCs w:val="24"/>
        </w:rPr>
      </w:pPr>
      <w:r w:rsidRPr="00564987">
        <w:rPr>
          <w:rFonts w:ascii="Times New Roman" w:hAnsi="Times New Roman" w:cs="Times New Roman"/>
          <w:sz w:val="24"/>
          <w:szCs w:val="24"/>
        </w:rPr>
        <w:t>Where the last term</w:t>
      </w:r>
      <w:r>
        <w:rPr>
          <w:rFonts w:eastAsiaTheme="minorEastAsia"/>
        </w:rPr>
        <w:t xml:space="preserve"> </w:t>
      </w:r>
      <m:oMath>
        <m:r>
          <w:rPr>
            <w:rFonts w:ascii="Cambria Math" w:eastAsiaTheme="minorEastAsia" w:hAnsi="Cambria Math"/>
          </w:rPr>
          <m:t>det⁡(</m:t>
        </m:r>
        <m:sSub>
          <m:sSubPr>
            <m:ctrlPr>
              <w:rPr>
                <w:rFonts w:ascii="Cambria Math" w:eastAsiaTheme="minorEastAsia" w:hAnsi="Cambria Math"/>
                <w:i/>
                <w:iCs/>
              </w:rPr>
            </m:ctrlPr>
          </m:sSubPr>
          <m:e>
            <m:r>
              <w:rPr>
                <w:rFonts w:ascii="Cambria Math" w:eastAsiaTheme="minorEastAsia" w:hAnsi="Cambria Math"/>
              </w:rPr>
              <m:t>J</m:t>
            </m:r>
          </m:e>
          <m:sub>
            <m:r>
              <w:rPr>
                <w:rFonts w:ascii="Cambria Math" w:eastAsiaTheme="minorEastAsia" w:hAnsi="Cambria Math"/>
              </w:rPr>
              <m:t>g</m:t>
            </m:r>
          </m:sub>
        </m:sSub>
        <m:r>
          <w:rPr>
            <w:rFonts w:ascii="Cambria Math" w:eastAsiaTheme="minorEastAsia" w:hAnsi="Cambria Math"/>
          </w:rPr>
          <m:t>)</m:t>
        </m:r>
      </m:oMath>
      <w:r>
        <w:rPr>
          <w:rFonts w:eastAsiaTheme="minorEastAsia"/>
        </w:rPr>
        <w:t xml:space="preserve"> </w:t>
      </w:r>
      <w:r w:rsidRPr="00564987">
        <w:rPr>
          <w:rFonts w:ascii="Times New Roman" w:hAnsi="Times New Roman" w:cs="Times New Roman"/>
          <w:sz w:val="24"/>
          <w:szCs w:val="24"/>
        </w:rPr>
        <w:t>is the determinant of the Jacobian of</w:t>
      </w:r>
      <w:r>
        <w:rPr>
          <w:rFonts w:eastAsiaTheme="minorEastAsia"/>
        </w:rPr>
        <w:t xml:space="preserve"> </w:t>
      </w:r>
      <m:oMath>
        <m:r>
          <w:rPr>
            <w:rFonts w:ascii="Cambria Math" w:eastAsiaTheme="minorEastAsia" w:hAnsi="Cambria Math"/>
          </w:rPr>
          <m:t>g(x)</m:t>
        </m:r>
      </m:oMath>
      <w:r>
        <w:rPr>
          <w:rFonts w:eastAsiaTheme="minorEastAsia"/>
        </w:rPr>
        <w:t xml:space="preserve">. </w:t>
      </w:r>
      <w:r w:rsidRPr="00564987">
        <w:rPr>
          <w:rFonts w:ascii="Times New Roman" w:hAnsi="Times New Roman" w:cs="Times New Roman"/>
          <w:sz w:val="24"/>
          <w:szCs w:val="24"/>
        </w:rPr>
        <w:t xml:space="preserve">The Jacobian is a matrix of derivatives of </w:t>
      </w:r>
      <m:oMath>
        <m:r>
          <w:rPr>
            <w:rFonts w:ascii="Cambria Math" w:hAnsi="Cambria Math" w:cs="Times New Roman"/>
            <w:sz w:val="24"/>
            <w:szCs w:val="24"/>
          </w:rPr>
          <m:t>z</m:t>
        </m:r>
      </m:oMath>
      <w:r w:rsidRPr="00564987">
        <w:rPr>
          <w:rFonts w:ascii="Times New Roman" w:hAnsi="Times New Roman" w:cs="Times New Roman"/>
          <w:sz w:val="24"/>
          <w:szCs w:val="24"/>
        </w:rPr>
        <w:t xml:space="preserve"> with respect to </w:t>
      </w:r>
      <m:oMath>
        <m:r>
          <w:rPr>
            <w:rFonts w:ascii="Cambria Math" w:hAnsi="Cambria Math" w:cs="Times New Roman"/>
            <w:sz w:val="24"/>
            <w:szCs w:val="24"/>
          </w:rPr>
          <m:t>x</m:t>
        </m:r>
      </m:oMath>
      <w:r w:rsidRPr="00564987">
        <w:rPr>
          <w:rFonts w:ascii="Times New Roman" w:hAnsi="Times New Roman" w:cs="Times New Roman"/>
          <w:sz w:val="24"/>
          <w:szCs w:val="24"/>
        </w:rPr>
        <w:t>, as expressed in Eq. (</w:t>
      </w:r>
      <w:r w:rsidR="00FB1C7C">
        <w:rPr>
          <w:rFonts w:ascii="Times New Roman" w:hAnsi="Times New Roman" w:cs="Times New Roman"/>
          <w:sz w:val="24"/>
          <w:szCs w:val="24"/>
        </w:rPr>
        <w:t>9</w:t>
      </w:r>
      <w:r w:rsidRPr="00564987">
        <w:rPr>
          <w:rFonts w:ascii="Times New Roman" w:hAnsi="Times New Roman" w:cs="Times New Roman"/>
          <w:sz w:val="24"/>
          <w:szCs w:val="24"/>
        </w:rPr>
        <w:t>):</w:t>
      </w:r>
    </w:p>
    <w:p w14:paraId="153DBF9A" w14:textId="535E3C0A" w:rsidR="00A31E8E" w:rsidRPr="00601DFC" w:rsidRDefault="00000000" w:rsidP="00A31E8E">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g</m:t>
            </m:r>
          </m:sub>
        </m:sSub>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e>
                  <m:r>
                    <w:rPr>
                      <w:rFonts w:ascii="Cambria Math" w:hAnsi="Cambria Math"/>
                    </w:rPr>
                    <m:t>⋯</m:t>
                  </m: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e>
                  <m:r>
                    <w:rPr>
                      <w:rFonts w:ascii="Cambria Math" w:hAnsi="Cambria Math"/>
                    </w:rPr>
                    <m:t>⋯</m:t>
                  </m: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mr>
            </m:m>
          </m:e>
        </m:d>
      </m:oMath>
      <w:r w:rsidR="00A31E8E">
        <w:rPr>
          <w:rFonts w:eastAsiaTheme="minorEastAsia"/>
        </w:rPr>
        <w:tab/>
      </w:r>
      <w:r w:rsidR="00A31E8E">
        <w:rPr>
          <w:rFonts w:eastAsiaTheme="minorEastAsia"/>
        </w:rPr>
        <w:tab/>
        <w:t>(</w:t>
      </w:r>
      <w:r w:rsidR="00FB1C7C">
        <w:rPr>
          <w:rFonts w:eastAsiaTheme="minorEastAsia"/>
        </w:rPr>
        <w:t>9</w:t>
      </w:r>
      <w:r w:rsidR="00A31E8E">
        <w:rPr>
          <w:rFonts w:eastAsiaTheme="minorEastAsia"/>
        </w:rPr>
        <w:t>)</w:t>
      </w:r>
    </w:p>
    <w:p w14:paraId="7D90B8EF" w14:textId="6A307FC7" w:rsidR="00912C2E" w:rsidRPr="00564987" w:rsidRDefault="00E444DF" w:rsidP="004F0258">
      <w:pPr>
        <w:rPr>
          <w:rFonts w:ascii="Times New Roman" w:hAnsi="Times New Roman" w:cs="Times New Roman"/>
          <w:sz w:val="24"/>
          <w:szCs w:val="24"/>
        </w:rPr>
      </w:pPr>
      <w:r w:rsidRPr="00564987">
        <w:rPr>
          <w:rFonts w:ascii="Times New Roman" w:hAnsi="Times New Roman" w:cs="Times New Roman"/>
          <w:sz w:val="24"/>
          <w:szCs w:val="24"/>
        </w:rPr>
        <w:t xml:space="preserve">It can be seen </w:t>
      </w:r>
      <w:r w:rsidR="00F60F38">
        <w:rPr>
          <w:rFonts w:ascii="Times New Roman" w:hAnsi="Times New Roman" w:cs="Times New Roman"/>
          <w:sz w:val="24"/>
          <w:szCs w:val="24"/>
        </w:rPr>
        <w:t xml:space="preserve">that </w:t>
      </w:r>
      <w:r w:rsidRPr="00564987">
        <w:rPr>
          <w:rFonts w:ascii="Times New Roman" w:hAnsi="Times New Roman" w:cs="Times New Roman"/>
          <w:sz w:val="24"/>
          <w:szCs w:val="24"/>
        </w:rPr>
        <w:t>invertib</w:t>
      </w:r>
      <w:r w:rsidR="00F60F38">
        <w:rPr>
          <w:rFonts w:ascii="Times New Roman" w:hAnsi="Times New Roman" w:cs="Times New Roman"/>
          <w:sz w:val="24"/>
          <w:szCs w:val="24"/>
        </w:rPr>
        <w:t>ility</w:t>
      </w:r>
      <w:r w:rsidRPr="00564987">
        <w:rPr>
          <w:rFonts w:ascii="Times New Roman" w:hAnsi="Times New Roman" w:cs="Times New Roman"/>
          <w:sz w:val="24"/>
          <w:szCs w:val="24"/>
        </w:rPr>
        <w:t xml:space="preserve"> and differentiab</w:t>
      </w:r>
      <w:r w:rsidR="00F60F38">
        <w:rPr>
          <w:rFonts w:ascii="Times New Roman" w:hAnsi="Times New Roman" w:cs="Times New Roman"/>
          <w:sz w:val="24"/>
          <w:szCs w:val="24"/>
        </w:rPr>
        <w:t xml:space="preserve">ility </w:t>
      </w:r>
      <w:r w:rsidR="002102AB">
        <w:rPr>
          <w:rFonts w:ascii="Times New Roman" w:hAnsi="Times New Roman" w:cs="Times New Roman"/>
          <w:sz w:val="24"/>
          <w:szCs w:val="24"/>
        </w:rPr>
        <w:t>are the must-have features</w:t>
      </w:r>
      <w:r w:rsidR="00F60F38">
        <w:rPr>
          <w:rFonts w:ascii="Times New Roman" w:hAnsi="Times New Roman" w:cs="Times New Roman"/>
          <w:sz w:val="24"/>
          <w:szCs w:val="24"/>
        </w:rPr>
        <w:t xml:space="preserve"> for all NF </w:t>
      </w:r>
      <w:proofErr w:type="spellStart"/>
      <w:r w:rsidR="00F60F38">
        <w:rPr>
          <w:rFonts w:ascii="Times New Roman" w:hAnsi="Times New Roman" w:cs="Times New Roman"/>
          <w:sz w:val="24"/>
          <w:szCs w:val="24"/>
        </w:rPr>
        <w:t>bijectors</w:t>
      </w:r>
      <w:proofErr w:type="spellEnd"/>
      <w:r w:rsidR="00F60F38">
        <w:rPr>
          <w:rFonts w:ascii="Times New Roman" w:hAnsi="Times New Roman" w:cs="Times New Roman"/>
          <w:sz w:val="24"/>
          <w:szCs w:val="24"/>
        </w:rPr>
        <w:t>, in order to ensure the applicability of the change-o</w:t>
      </w:r>
      <w:r w:rsidR="00AC60E4">
        <w:rPr>
          <w:rFonts w:ascii="Times New Roman" w:hAnsi="Times New Roman" w:cs="Times New Roman"/>
          <w:sz w:val="24"/>
          <w:szCs w:val="24"/>
        </w:rPr>
        <w:t>f</w:t>
      </w:r>
      <w:r w:rsidR="00F60F38">
        <w:rPr>
          <w:rFonts w:ascii="Times New Roman" w:hAnsi="Times New Roman" w:cs="Times New Roman"/>
          <w:sz w:val="24"/>
          <w:szCs w:val="24"/>
        </w:rPr>
        <w:t>-variable theorem and computation of the Jacobian</w:t>
      </w:r>
      <w:r w:rsidRPr="00564987">
        <w:rPr>
          <w:rFonts w:ascii="Times New Roman" w:hAnsi="Times New Roman" w:cs="Times New Roman"/>
          <w:sz w:val="24"/>
          <w:szCs w:val="24"/>
        </w:rPr>
        <w:t>.</w:t>
      </w:r>
    </w:p>
    <w:p w14:paraId="5CBA78F2" w14:textId="76FDE4D8" w:rsidR="00912C2E" w:rsidRDefault="00912C2E" w:rsidP="004F0258">
      <w:r w:rsidRPr="001042B2">
        <w:rPr>
          <w:rFonts w:ascii="Times New Roman" w:hAnsi="Times New Roman" w:cs="Times New Roman"/>
          <w:sz w:val="24"/>
          <w:szCs w:val="24"/>
        </w:rPr>
        <w:t xml:space="preserve">What makes NF really powerful is to chain together multiple </w:t>
      </w:r>
      <w:proofErr w:type="spellStart"/>
      <w:r w:rsidRPr="001042B2">
        <w:rPr>
          <w:rFonts w:ascii="Times New Roman" w:hAnsi="Times New Roman" w:cs="Times New Roman"/>
          <w:sz w:val="24"/>
          <w:szCs w:val="24"/>
        </w:rPr>
        <w:t>bijectors</w:t>
      </w:r>
      <w:proofErr w:type="spellEnd"/>
      <w:r w:rsidRPr="001042B2">
        <w:rPr>
          <w:rFonts w:ascii="Times New Roman" w:hAnsi="Times New Roman" w:cs="Times New Roman"/>
          <w:sz w:val="24"/>
          <w:szCs w:val="24"/>
        </w:rPr>
        <w:t>, similar to multiple layers of a deep neural network. Suppose</w:t>
      </w:r>
      <w:r>
        <w:t xml:space="preserve">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r w:rsidRPr="001042B2">
        <w:rPr>
          <w:rFonts w:ascii="Times New Roman" w:hAnsi="Times New Roman" w:cs="Times New Roman"/>
          <w:sz w:val="24"/>
          <w:szCs w:val="24"/>
        </w:rPr>
        <w:t>and the inverse function be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N-1</m:t>
            </m:r>
          </m:sub>
        </m:sSub>
        <m:r>
          <w:rPr>
            <w:rFonts w:ascii="Cambria Math" w:eastAsiaTheme="minorEastAsia" w:hAnsi="Cambria Math"/>
          </w:rPr>
          <m:t>)</m:t>
        </m:r>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(x)</m:t>
        </m:r>
      </m:oMath>
      <w:r>
        <w:rPr>
          <w:rFonts w:eastAsiaTheme="minorEastAsia"/>
        </w:rPr>
        <w:t xml:space="preserve">. </w:t>
      </w:r>
      <w:r w:rsidRPr="001042B2">
        <w:rPr>
          <w:rFonts w:ascii="Times New Roman" w:hAnsi="Times New Roman" w:cs="Times New Roman"/>
          <w:sz w:val="24"/>
          <w:szCs w:val="24"/>
        </w:rPr>
        <w:t>Then Eq. (</w:t>
      </w:r>
      <w:r w:rsidR="007167DE">
        <w:rPr>
          <w:rFonts w:ascii="Times New Roman" w:hAnsi="Times New Roman" w:cs="Times New Roman"/>
          <w:sz w:val="24"/>
          <w:szCs w:val="24"/>
        </w:rPr>
        <w:t>8</w:t>
      </w:r>
      <w:r w:rsidRPr="001042B2">
        <w:rPr>
          <w:rFonts w:ascii="Times New Roman" w:hAnsi="Times New Roman" w:cs="Times New Roman"/>
          <w:sz w:val="24"/>
          <w:szCs w:val="24"/>
        </w:rPr>
        <w:t>) becomes Eq. (</w:t>
      </w:r>
      <w:r w:rsidR="00FB1C7C">
        <w:rPr>
          <w:rFonts w:ascii="Times New Roman" w:hAnsi="Times New Roman" w:cs="Times New Roman"/>
          <w:sz w:val="24"/>
          <w:szCs w:val="24"/>
        </w:rPr>
        <w:t>10</w:t>
      </w:r>
      <w:r w:rsidRPr="001042B2">
        <w:rPr>
          <w:rFonts w:ascii="Times New Roman" w:hAnsi="Times New Roman" w:cs="Times New Roman"/>
          <w:sz w:val="24"/>
          <w:szCs w:val="24"/>
        </w:rPr>
        <w:t>) as below.</w:t>
      </w:r>
    </w:p>
    <w:p w14:paraId="44F58DC4" w14:textId="2DFA168C" w:rsidR="00912C2E" w:rsidRDefault="00967027" w:rsidP="00912C2E">
      <w:pPr>
        <w:jc w:val="cente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e>
                </m:d>
              </m:e>
            </m:d>
          </m:e>
        </m:d>
        <m:r>
          <w:rPr>
            <w:rFonts w:ascii="Cambria Math" w:eastAsiaTheme="minorEastAsia" w:hAnsi="Cambria Math"/>
          </w:rPr>
          <m:t>|det⁡(</m:t>
        </m:r>
        <m:sSub>
          <m:sSubPr>
            <m:ctrlPr>
              <w:rPr>
                <w:rFonts w:ascii="Cambria Math" w:eastAsiaTheme="minorEastAsia" w:hAnsi="Cambria Math"/>
                <w:i/>
              </w:rPr>
            </m:ctrlPr>
          </m:sSubPr>
          <m:e>
            <m:r>
              <w:rPr>
                <w:rFonts w:ascii="Cambria Math" w:eastAsiaTheme="minorEastAsia" w:hAnsi="Cambria Math"/>
              </w:rPr>
              <m:t>J</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r>
          <w:rPr>
            <w:rFonts w:ascii="Cambria Math" w:eastAsiaTheme="minorEastAsia" w:hAnsi="Cambria Math"/>
          </w:rPr>
          <m:t>)||det⁡(</m:t>
        </m:r>
        <m:sSub>
          <m:sSubPr>
            <m:ctrlPr>
              <w:rPr>
                <w:rFonts w:ascii="Cambria Math" w:eastAsiaTheme="minorEastAsia" w:hAnsi="Cambria Math"/>
                <w:i/>
              </w:rPr>
            </m:ctrlPr>
          </m:sSubPr>
          <m:e>
            <m:r>
              <w:rPr>
                <w:rFonts w:ascii="Cambria Math" w:eastAsiaTheme="minorEastAsia" w:hAnsi="Cambria Math"/>
              </w:rPr>
              <m:t>J</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r>
          <w:rPr>
            <w:rFonts w:ascii="Cambria Math" w:eastAsiaTheme="minorEastAsia" w:hAnsi="Cambria Math"/>
          </w:rPr>
          <m:t>)|…|det⁡(</m:t>
        </m:r>
        <m:sSub>
          <m:sSubPr>
            <m:ctrlPr>
              <w:rPr>
                <w:rFonts w:ascii="Cambria Math" w:eastAsiaTheme="minorEastAsia" w:hAnsi="Cambria Math"/>
                <w:i/>
              </w:rPr>
            </m:ctrlPr>
          </m:sSubPr>
          <m:e>
            <m:r>
              <w:rPr>
                <w:rFonts w:ascii="Cambria Math" w:eastAsiaTheme="minorEastAsia" w:hAnsi="Cambria Math"/>
              </w:rPr>
              <m:t>J</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sub>
        </m:sSub>
        <m:r>
          <w:rPr>
            <w:rFonts w:ascii="Cambria Math" w:eastAsiaTheme="minorEastAsia" w:hAnsi="Cambria Math"/>
          </w:rPr>
          <m:t>)|</m:t>
        </m:r>
      </m:oMath>
      <w:r w:rsidR="00912C2E">
        <w:rPr>
          <w:rFonts w:eastAsiaTheme="minorEastAsia"/>
        </w:rPr>
        <w:tab/>
      </w:r>
      <w:r w:rsidR="00912C2E">
        <w:rPr>
          <w:rFonts w:eastAsiaTheme="minorEastAsia"/>
        </w:rPr>
        <w:tab/>
        <w:t>(</w:t>
      </w:r>
      <w:r w:rsidR="00FB1C7C">
        <w:rPr>
          <w:rFonts w:eastAsiaTheme="minorEastAsia"/>
        </w:rPr>
        <w:t>10</w:t>
      </w:r>
      <w:r w:rsidR="00912C2E">
        <w:rPr>
          <w:rFonts w:eastAsiaTheme="minorEastAsia"/>
        </w:rPr>
        <w:t>)</w:t>
      </w:r>
    </w:p>
    <w:p w14:paraId="62A406C9" w14:textId="02887B54" w:rsidR="00A31E8E" w:rsidRPr="001042B2" w:rsidRDefault="00644B56" w:rsidP="004F0258">
      <w:pPr>
        <w:rPr>
          <w:rFonts w:ascii="Times New Roman" w:hAnsi="Times New Roman" w:cs="Times New Roman"/>
          <w:sz w:val="24"/>
          <w:szCs w:val="24"/>
        </w:rPr>
      </w:pPr>
      <w:r w:rsidRPr="001042B2">
        <w:rPr>
          <w:rFonts w:ascii="Times New Roman" w:hAnsi="Times New Roman" w:cs="Times New Roman"/>
          <w:sz w:val="24"/>
          <w:szCs w:val="24"/>
        </w:rPr>
        <w:t>Trainable parameters of a NF are the</w:t>
      </w:r>
      <w:r w:rsidR="00967027">
        <w:rPr>
          <w:rFonts w:ascii="Times New Roman" w:hAnsi="Times New Roman" w:cs="Times New Roman"/>
          <w:sz w:val="24"/>
          <w:szCs w:val="24"/>
        </w:rPr>
        <w:t>se</w:t>
      </w:r>
      <w:r w:rsidRPr="001042B2">
        <w:rPr>
          <w:rFonts w:ascii="Times New Roman" w:hAnsi="Times New Roman" w:cs="Times New Roman"/>
          <w:sz w:val="24"/>
          <w:szCs w:val="24"/>
        </w:rPr>
        <w:t xml:space="preserve"> </w:t>
      </w:r>
      <w:proofErr w:type="spellStart"/>
      <w:r w:rsidRPr="001042B2">
        <w:rPr>
          <w:rFonts w:ascii="Times New Roman" w:hAnsi="Times New Roman" w:cs="Times New Roman"/>
          <w:sz w:val="24"/>
          <w:szCs w:val="24"/>
        </w:rPr>
        <w:t>bijectors</w:t>
      </w:r>
      <w:proofErr w:type="spellEnd"/>
      <w:r w:rsidRPr="001042B2">
        <w:rPr>
          <w:rFonts w:ascii="Times New Roman" w:hAnsi="Times New Roman" w:cs="Times New Roman"/>
          <w:sz w:val="24"/>
          <w:szCs w:val="24"/>
        </w:rPr>
        <w:t>. The loss function of NF is</w:t>
      </w:r>
      <w:r w:rsidR="00254955">
        <w:rPr>
          <w:rFonts w:ascii="Times New Roman" w:hAnsi="Times New Roman" w:cs="Times New Roman"/>
          <w:sz w:val="24"/>
          <w:szCs w:val="24"/>
        </w:rPr>
        <w:t xml:space="preserve"> defined </w:t>
      </w:r>
      <w:r w:rsidR="00967027" w:rsidRPr="001042B2">
        <w:rPr>
          <w:rFonts w:ascii="Times New Roman" w:hAnsi="Times New Roman" w:cs="Times New Roman"/>
          <w:sz w:val="24"/>
          <w:szCs w:val="24"/>
        </w:rPr>
        <w:t>as the negative log-likelihood as Eq. (</w:t>
      </w:r>
      <w:r w:rsidR="00FB1C7C">
        <w:rPr>
          <w:rFonts w:ascii="Times New Roman" w:hAnsi="Times New Roman" w:cs="Times New Roman"/>
          <w:sz w:val="24"/>
          <w:szCs w:val="24"/>
        </w:rPr>
        <w:t>11</w:t>
      </w:r>
      <w:r w:rsidR="00967027" w:rsidRPr="001042B2">
        <w:rPr>
          <w:rFonts w:ascii="Times New Roman" w:hAnsi="Times New Roman" w:cs="Times New Roman"/>
          <w:sz w:val="24"/>
          <w:szCs w:val="24"/>
        </w:rPr>
        <w:t>)</w:t>
      </w:r>
      <w:r w:rsidR="00967027">
        <w:rPr>
          <w:rFonts w:ascii="Times New Roman" w:hAnsi="Times New Roman" w:cs="Times New Roman"/>
          <w:sz w:val="24"/>
          <w:szCs w:val="24"/>
        </w:rPr>
        <w:t xml:space="preserve"> </w:t>
      </w:r>
      <w:r w:rsidR="00254955">
        <w:rPr>
          <w:rFonts w:ascii="Times New Roman" w:hAnsi="Times New Roman" w:cs="Times New Roman"/>
          <w:sz w:val="24"/>
          <w:szCs w:val="24"/>
        </w:rPr>
        <w:t>in a</w:t>
      </w:r>
      <w:r w:rsidRPr="001042B2">
        <w:rPr>
          <w:rFonts w:ascii="Times New Roman" w:hAnsi="Times New Roman" w:cs="Times New Roman"/>
          <w:sz w:val="24"/>
          <w:szCs w:val="24"/>
        </w:rPr>
        <w:t xml:space="preserve"> very straightforward</w:t>
      </w:r>
      <w:r w:rsidR="00254955">
        <w:rPr>
          <w:rFonts w:ascii="Times New Roman" w:hAnsi="Times New Roman" w:cs="Times New Roman"/>
          <w:sz w:val="24"/>
          <w:szCs w:val="24"/>
        </w:rPr>
        <w:t xml:space="preserve"> way</w:t>
      </w:r>
      <w:r w:rsidRPr="001042B2">
        <w:rPr>
          <w:rFonts w:ascii="Times New Roman" w:hAnsi="Times New Roman" w:cs="Times New Roman"/>
          <w:sz w:val="24"/>
          <w:szCs w:val="24"/>
        </w:rPr>
        <w:t>:</w:t>
      </w:r>
    </w:p>
    <w:p w14:paraId="720331B5" w14:textId="6EDA7786" w:rsidR="00644B56" w:rsidRDefault="00140664" w:rsidP="00111D7D">
      <w:pPr>
        <w:jc w:val="center"/>
      </w:pPr>
      <m:oMath>
        <m:r>
          <w:rPr>
            <w:rFonts w:ascii="Cambria Math" w:eastAsiaTheme="minorEastAsia" w:hAnsi="Cambria Math"/>
          </w:rPr>
          <m:t>L=-</m:t>
        </m:r>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e>
                        </m:d>
                      </m:e>
                    </m:d>
                  </m:e>
                </m:d>
              </m:e>
            </m:d>
          </m:e>
        </m:func>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log⁡(|det⁡(</m:t>
            </m:r>
            <m:sSub>
              <m:sSubPr>
                <m:ctrlPr>
                  <w:rPr>
                    <w:rFonts w:ascii="Cambria Math" w:eastAsiaTheme="minorEastAsia" w:hAnsi="Cambria Math"/>
                    <w:i/>
                  </w:rPr>
                </m:ctrlPr>
              </m:sSubPr>
              <m:e>
                <m:r>
                  <w:rPr>
                    <w:rFonts w:ascii="Cambria Math" w:eastAsiaTheme="minorEastAsia" w:hAnsi="Cambria Math"/>
                  </w:rPr>
                  <m:t>J</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sub>
            </m:sSub>
            <m:r>
              <w:rPr>
                <w:rFonts w:ascii="Cambria Math" w:eastAsiaTheme="minorEastAsia" w:hAnsi="Cambria Math"/>
              </w:rPr>
              <m:t>)|)</m:t>
            </m:r>
          </m:e>
        </m:nary>
      </m:oMath>
      <w:r w:rsidR="00111D7D" w:rsidRPr="00140664">
        <w:rPr>
          <w:rFonts w:eastAsiaTheme="minorEastAsia"/>
          <w:i/>
        </w:rPr>
        <w:tab/>
      </w:r>
      <w:r w:rsidR="00111D7D">
        <w:rPr>
          <w:rFonts w:eastAsiaTheme="minorEastAsia"/>
        </w:rPr>
        <w:tab/>
        <w:t>(</w:t>
      </w:r>
      <w:r w:rsidR="00FB1C7C">
        <w:rPr>
          <w:rFonts w:eastAsiaTheme="minorEastAsia"/>
        </w:rPr>
        <w:t>11</w:t>
      </w:r>
      <w:r w:rsidR="00111D7D">
        <w:rPr>
          <w:rFonts w:eastAsiaTheme="minorEastAsia"/>
        </w:rPr>
        <w:t>)</w:t>
      </w:r>
    </w:p>
    <w:p w14:paraId="5CDEA201" w14:textId="771C61AF" w:rsidR="005833C4" w:rsidRDefault="00644B56" w:rsidP="005833C4">
      <w:pPr>
        <w:rPr>
          <w:rFonts w:ascii="Times New Roman" w:hAnsi="Times New Roman" w:cs="Times New Roman"/>
          <w:sz w:val="24"/>
          <w:szCs w:val="24"/>
        </w:rPr>
      </w:pPr>
      <w:r w:rsidRPr="001042B2">
        <w:rPr>
          <w:rFonts w:ascii="Times New Roman" w:hAnsi="Times New Roman" w:cs="Times New Roman"/>
          <w:sz w:val="24"/>
          <w:szCs w:val="24"/>
        </w:rPr>
        <w:t>NF has become an extremely powerful generative tool with wide applications across density estimation, data</w:t>
      </w:r>
      <w:r w:rsidR="005833C4">
        <w:rPr>
          <w:rFonts w:ascii="Times New Roman" w:hAnsi="Times New Roman" w:cs="Times New Roman"/>
          <w:sz w:val="24"/>
          <w:szCs w:val="24"/>
        </w:rPr>
        <w:t xml:space="preserve">, </w:t>
      </w:r>
      <w:r w:rsidRPr="001042B2">
        <w:rPr>
          <w:rFonts w:ascii="Times New Roman" w:hAnsi="Times New Roman" w:cs="Times New Roman"/>
          <w:sz w:val="24"/>
          <w:szCs w:val="24"/>
        </w:rPr>
        <w:t>image</w:t>
      </w:r>
      <w:r w:rsidR="005833C4">
        <w:rPr>
          <w:rFonts w:ascii="Times New Roman" w:hAnsi="Times New Roman" w:cs="Times New Roman"/>
          <w:sz w:val="24"/>
          <w:szCs w:val="24"/>
        </w:rPr>
        <w:t>, audio and video</w:t>
      </w:r>
      <w:r w:rsidRPr="001042B2">
        <w:rPr>
          <w:rFonts w:ascii="Times New Roman" w:hAnsi="Times New Roman" w:cs="Times New Roman"/>
          <w:sz w:val="24"/>
          <w:szCs w:val="24"/>
        </w:rPr>
        <w:t xml:space="preserve"> generation</w:t>
      </w:r>
      <w:r w:rsidR="005833C4">
        <w:rPr>
          <w:rFonts w:ascii="Times New Roman" w:hAnsi="Times New Roman" w:cs="Times New Roman"/>
          <w:sz w:val="24"/>
          <w:szCs w:val="24"/>
        </w:rPr>
        <w:t>, anomaly detection,</w:t>
      </w:r>
      <w:r w:rsidRPr="001042B2">
        <w:rPr>
          <w:rFonts w:ascii="Times New Roman" w:hAnsi="Times New Roman" w:cs="Times New Roman"/>
          <w:sz w:val="24"/>
          <w:szCs w:val="24"/>
        </w:rPr>
        <w:t xml:space="preserve"> etc.</w:t>
      </w:r>
    </w:p>
    <w:p w14:paraId="07B4180E" w14:textId="788824A7" w:rsidR="005833C4" w:rsidRDefault="00F60F38" w:rsidP="005833C4">
      <w:pPr>
        <w:rPr>
          <w:rFonts w:ascii="Times New Roman" w:hAnsi="Times New Roman" w:cs="Times New Roman"/>
          <w:sz w:val="24"/>
          <w:szCs w:val="24"/>
        </w:rPr>
      </w:pPr>
      <w:r>
        <w:rPr>
          <w:rFonts w:ascii="Times New Roman" w:hAnsi="Times New Roman" w:cs="Times New Roman"/>
          <w:sz w:val="24"/>
          <w:szCs w:val="24"/>
        </w:rPr>
        <w:lastRenderedPageBreak/>
        <w:t xml:space="preserve">Comparing NF to other generative models like VAE and generative adversarial network (GAN), NF provides the advantage of directly modeling the probability density and likelihood which is very hard for VAE and GAN. On the other side, the latent space of NF must keep the same dimension, therefore NF does not allow for data compression which can be done by VAE easily. </w:t>
      </w:r>
    </w:p>
    <w:p w14:paraId="7BC956DC" w14:textId="77777777" w:rsidR="004F47CD" w:rsidRPr="00564987" w:rsidRDefault="004F47CD" w:rsidP="005833C4">
      <w:pPr>
        <w:rPr>
          <w:rFonts w:ascii="Times New Roman" w:hAnsi="Times New Roman" w:cs="Times New Roman"/>
          <w:sz w:val="24"/>
          <w:szCs w:val="24"/>
        </w:rPr>
      </w:pPr>
    </w:p>
    <w:p w14:paraId="04428969" w14:textId="77777777" w:rsidR="001D09E0" w:rsidRDefault="00DD77C5" w:rsidP="00E10393">
      <w:pPr>
        <w:pStyle w:val="Heading1"/>
        <w:numPr>
          <w:ilvl w:val="0"/>
          <w:numId w:val="2"/>
        </w:numPr>
        <w:jc w:val="left"/>
        <w:rPr>
          <w:b/>
          <w:bCs/>
          <w:sz w:val="24"/>
          <w:szCs w:val="24"/>
        </w:rPr>
      </w:pPr>
      <w:r>
        <w:rPr>
          <w:b/>
          <w:bCs/>
          <w:sz w:val="24"/>
          <w:szCs w:val="24"/>
        </w:rPr>
        <w:t xml:space="preserve">Results </w:t>
      </w:r>
    </w:p>
    <w:p w14:paraId="355B1156" w14:textId="77777777" w:rsidR="000B2B1F" w:rsidRDefault="000B2B1F" w:rsidP="004F0258">
      <w:pPr>
        <w:rPr>
          <w:rFonts w:ascii="Times New Roman" w:hAnsi="Times New Roman" w:cs="Times New Roman"/>
          <w:sz w:val="24"/>
          <w:szCs w:val="24"/>
        </w:rPr>
      </w:pPr>
    </w:p>
    <w:p w14:paraId="64629309" w14:textId="44AD38F8" w:rsidR="00E10393" w:rsidRDefault="000B2B1F" w:rsidP="004F0258">
      <w:pPr>
        <w:rPr>
          <w:rFonts w:ascii="Times New Roman" w:hAnsi="Times New Roman" w:cs="Times New Roman"/>
          <w:sz w:val="24"/>
          <w:szCs w:val="24"/>
        </w:rPr>
      </w:pPr>
      <w:r>
        <w:rPr>
          <w:rFonts w:ascii="Times New Roman" w:hAnsi="Times New Roman" w:cs="Times New Roman"/>
          <w:sz w:val="24"/>
          <w:szCs w:val="24"/>
        </w:rPr>
        <w:t xml:space="preserve">We </w:t>
      </w:r>
      <w:ins w:id="83" w:author="Ying Zhao" w:date="2024-03-26T22:16:00Z">
        <w:r w:rsidR="00DD7853">
          <w:rPr>
            <w:rFonts w:ascii="Times New Roman" w:hAnsi="Times New Roman" w:cs="Times New Roman"/>
            <w:sz w:val="24"/>
            <w:szCs w:val="24"/>
          </w:rPr>
          <w:t>have generated these hard quantum distribut</w:t>
        </w:r>
      </w:ins>
      <w:ins w:id="84" w:author="Ying Zhao" w:date="2024-03-26T22:17:00Z">
        <w:r w:rsidR="00DD7853">
          <w:rPr>
            <w:rFonts w:ascii="Times New Roman" w:hAnsi="Times New Roman" w:cs="Times New Roman"/>
            <w:sz w:val="24"/>
            <w:szCs w:val="24"/>
          </w:rPr>
          <w:t xml:space="preserve">ions using F&amp;U and </w:t>
        </w:r>
        <w:proofErr w:type="spellStart"/>
        <w:r w:rsidR="00DD7853">
          <w:rPr>
            <w:rFonts w:ascii="Times New Roman" w:hAnsi="Times New Roman" w:cs="Times New Roman"/>
            <w:sz w:val="24"/>
            <w:szCs w:val="24"/>
          </w:rPr>
          <w:t>qsim</w:t>
        </w:r>
        <w:proofErr w:type="spellEnd"/>
        <w:r w:rsidR="00DD7853">
          <w:rPr>
            <w:rFonts w:ascii="Times New Roman" w:hAnsi="Times New Roman" w:cs="Times New Roman"/>
            <w:sz w:val="24"/>
            <w:szCs w:val="24"/>
          </w:rPr>
          <w:t xml:space="preserve"> circuits. We will now study the difficulty of learning these distributions using very sophisticated machine </w:t>
        </w:r>
      </w:ins>
      <w:ins w:id="85" w:author="Ying Zhao" w:date="2024-03-26T22:18:00Z">
        <w:r w:rsidR="00DD7853">
          <w:rPr>
            <w:rFonts w:ascii="Times New Roman" w:hAnsi="Times New Roman" w:cs="Times New Roman"/>
            <w:sz w:val="24"/>
            <w:szCs w:val="24"/>
          </w:rPr>
          <w:t xml:space="preserve">learning tools </w:t>
        </w:r>
      </w:ins>
      <w:del w:id="86" w:author="Ying Zhao" w:date="2024-03-26T22:18:00Z">
        <w:r w:rsidDel="00DD7853">
          <w:rPr>
            <w:rFonts w:ascii="Times New Roman" w:hAnsi="Times New Roman" w:cs="Times New Roman"/>
            <w:sz w:val="24"/>
            <w:szCs w:val="24"/>
          </w:rPr>
          <w:delText xml:space="preserve">will utilize </w:delText>
        </w:r>
      </w:del>
      <w:r>
        <w:rPr>
          <w:rFonts w:ascii="Times New Roman" w:hAnsi="Times New Roman" w:cs="Times New Roman"/>
          <w:sz w:val="24"/>
          <w:szCs w:val="24"/>
        </w:rPr>
        <w:t>VAE and NF</w:t>
      </w:r>
      <w:ins w:id="87" w:author="Ying Zhao" w:date="2024-03-26T22:18:00Z">
        <w:r w:rsidR="00DD7853">
          <w:rPr>
            <w:rFonts w:ascii="Times New Roman" w:hAnsi="Times New Roman" w:cs="Times New Roman"/>
            <w:sz w:val="24"/>
            <w:szCs w:val="24"/>
          </w:rPr>
          <w:t xml:space="preserve"> described in previous section.</w:t>
        </w:r>
      </w:ins>
      <w:del w:id="88" w:author="Ying Zhao" w:date="2024-03-26T22:18:00Z">
        <w:r w:rsidDel="00DD7853">
          <w:rPr>
            <w:rFonts w:ascii="Times New Roman" w:hAnsi="Times New Roman" w:cs="Times New Roman"/>
            <w:sz w:val="24"/>
            <w:szCs w:val="24"/>
          </w:rPr>
          <w:delText xml:space="preserve"> to learn h</w:delText>
        </w:r>
        <w:r w:rsidRPr="000B2B1F" w:rsidDel="00DD7853">
          <w:rPr>
            <w:rFonts w:ascii="Times New Roman" w:hAnsi="Times New Roman" w:cs="Times New Roman"/>
            <w:sz w:val="24"/>
            <w:szCs w:val="24"/>
          </w:rPr>
          <w:delText>ard quantum distributions</w:delText>
        </w:r>
        <w:r w:rsidDel="00DD7853">
          <w:rPr>
            <w:rFonts w:ascii="Times New Roman" w:hAnsi="Times New Roman" w:cs="Times New Roman"/>
            <w:sz w:val="24"/>
            <w:szCs w:val="24"/>
          </w:rPr>
          <w:delText xml:space="preserve"> described in section. 2</w:delText>
        </w:r>
        <w:r w:rsidR="00FE3E40" w:rsidDel="00DD7853">
          <w:rPr>
            <w:rFonts w:ascii="Times New Roman" w:hAnsi="Times New Roman" w:cs="Times New Roman"/>
            <w:sz w:val="24"/>
            <w:szCs w:val="24"/>
          </w:rPr>
          <w:delText>.</w:delText>
        </w:r>
      </w:del>
    </w:p>
    <w:p w14:paraId="44C70AC3" w14:textId="77777777" w:rsidR="00FE3E40" w:rsidRDefault="00FE3E40" w:rsidP="004F0258">
      <w:pPr>
        <w:rPr>
          <w:rFonts w:ascii="Times New Roman" w:hAnsi="Times New Roman" w:cs="Times New Roman"/>
          <w:sz w:val="24"/>
          <w:szCs w:val="24"/>
        </w:rPr>
      </w:pPr>
    </w:p>
    <w:p w14:paraId="4F74EC30" w14:textId="11D09A55" w:rsidR="000B2B1F" w:rsidRDefault="00FE3E40" w:rsidP="00FE3E4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VAE study of </w:t>
      </w:r>
      <w:r w:rsidR="001A5411">
        <w:rPr>
          <w:rFonts w:ascii="Times New Roman" w:hAnsi="Times New Roman" w:cs="Times New Roman"/>
          <w:sz w:val="24"/>
          <w:szCs w:val="24"/>
        </w:rPr>
        <w:t xml:space="preserve">hard </w:t>
      </w:r>
      <w:r>
        <w:rPr>
          <w:rFonts w:ascii="Times New Roman" w:hAnsi="Times New Roman" w:cs="Times New Roman"/>
          <w:sz w:val="24"/>
          <w:szCs w:val="24"/>
        </w:rPr>
        <w:t>quantum distribution</w:t>
      </w:r>
      <w:r w:rsidR="001A5411">
        <w:rPr>
          <w:rFonts w:ascii="Times New Roman" w:hAnsi="Times New Roman" w:cs="Times New Roman"/>
          <w:sz w:val="24"/>
          <w:szCs w:val="24"/>
        </w:rPr>
        <w:t>s</w:t>
      </w:r>
      <w:r>
        <w:rPr>
          <w:rFonts w:ascii="Times New Roman" w:hAnsi="Times New Roman" w:cs="Times New Roman"/>
          <w:sz w:val="24"/>
          <w:szCs w:val="24"/>
        </w:rPr>
        <w:t xml:space="preserve"> </w:t>
      </w:r>
    </w:p>
    <w:p w14:paraId="7C9193D0" w14:textId="3D06A6C1" w:rsidR="00F20289" w:rsidRDefault="00F20289" w:rsidP="00FE3E40">
      <w:pPr>
        <w:rPr>
          <w:rFonts w:ascii="Times New Roman" w:hAnsi="Times New Roman" w:cs="Times New Roman"/>
          <w:sz w:val="24"/>
          <w:szCs w:val="24"/>
        </w:rPr>
      </w:pPr>
      <w:r>
        <w:rPr>
          <w:rFonts w:ascii="Times New Roman" w:hAnsi="Times New Roman" w:cs="Times New Roman"/>
          <w:sz w:val="24"/>
          <w:szCs w:val="24"/>
        </w:rPr>
        <w:t>We</w:t>
      </w:r>
      <w:r w:rsidR="00FE3E40">
        <w:rPr>
          <w:rFonts w:ascii="Times New Roman" w:hAnsi="Times New Roman" w:cs="Times New Roman"/>
          <w:sz w:val="24"/>
          <w:szCs w:val="24"/>
        </w:rPr>
        <w:t xml:space="preserve"> </w:t>
      </w:r>
      <w:r w:rsidR="00BE590F">
        <w:rPr>
          <w:rFonts w:ascii="Times New Roman" w:hAnsi="Times New Roman" w:cs="Times New Roman"/>
          <w:sz w:val="24"/>
          <w:szCs w:val="24"/>
        </w:rPr>
        <w:t>code</w:t>
      </w:r>
      <w:r w:rsidR="00FE3E40">
        <w:rPr>
          <w:rFonts w:ascii="Times New Roman" w:hAnsi="Times New Roman" w:cs="Times New Roman"/>
          <w:sz w:val="24"/>
          <w:szCs w:val="24"/>
        </w:rPr>
        <w:t xml:space="preserve"> the VAE network</w:t>
      </w:r>
      <w:r>
        <w:rPr>
          <w:rFonts w:ascii="Times New Roman" w:hAnsi="Times New Roman" w:cs="Times New Roman"/>
          <w:sz w:val="24"/>
          <w:szCs w:val="24"/>
        </w:rPr>
        <w:t xml:space="preserve"> </w:t>
      </w:r>
      <w:r w:rsidR="00EA0819">
        <w:rPr>
          <w:rFonts w:ascii="Times New Roman" w:hAnsi="Times New Roman" w:cs="Times New Roman"/>
          <w:sz w:val="24"/>
          <w:szCs w:val="24"/>
        </w:rPr>
        <w:t xml:space="preserve">in Python </w:t>
      </w:r>
      <w:r>
        <w:rPr>
          <w:rFonts w:ascii="Times New Roman" w:hAnsi="Times New Roman" w:cs="Times New Roman"/>
          <w:sz w:val="24"/>
          <w:szCs w:val="24"/>
        </w:rPr>
        <w:t xml:space="preserve">using </w:t>
      </w:r>
      <w:r w:rsidR="001B4CAE">
        <w:rPr>
          <w:rFonts w:ascii="Times New Roman" w:hAnsi="Times New Roman" w:cs="Times New Roman"/>
          <w:sz w:val="24"/>
          <w:szCs w:val="24"/>
        </w:rPr>
        <w:t xml:space="preserve">the </w:t>
      </w:r>
      <w:r>
        <w:rPr>
          <w:rFonts w:ascii="Times New Roman" w:hAnsi="Times New Roman" w:cs="Times New Roman"/>
          <w:sz w:val="24"/>
          <w:szCs w:val="24"/>
        </w:rPr>
        <w:t xml:space="preserve">Keras/Tensorflow framework </w:t>
      </w:r>
      <w:ins w:id="89" w:author="Ying Zhao" w:date="2024-03-26T22:18:00Z">
        <w:r w:rsidR="00E4069D">
          <w:rPr>
            <w:rFonts w:ascii="Times New Roman" w:hAnsi="Times New Roman" w:cs="Times New Roman"/>
            <w:sz w:val="24"/>
            <w:szCs w:val="24"/>
          </w:rPr>
          <w:t xml:space="preserve">[add reference] </w:t>
        </w:r>
      </w:ins>
      <w:r>
        <w:rPr>
          <w:rFonts w:ascii="Times New Roman" w:hAnsi="Times New Roman" w:cs="Times New Roman"/>
          <w:sz w:val="24"/>
          <w:szCs w:val="24"/>
        </w:rPr>
        <w:t xml:space="preserve">and following the steps described in section 3.1. </w:t>
      </w:r>
      <w:ins w:id="90" w:author="Ying Zhao" w:date="2024-03-26T22:19:00Z">
        <w:r w:rsidR="00DC1B4E">
          <w:rPr>
            <w:rFonts w:ascii="Times New Roman" w:hAnsi="Times New Roman" w:cs="Times New Roman"/>
            <w:sz w:val="24"/>
            <w:szCs w:val="24"/>
          </w:rPr>
          <w:t>We chose t</w:t>
        </w:r>
      </w:ins>
      <w:del w:id="91" w:author="Ying Zhao" w:date="2024-03-26T22:19:00Z">
        <w:r w:rsidDel="00DC1B4E">
          <w:rPr>
            <w:rFonts w:ascii="Times New Roman" w:hAnsi="Times New Roman" w:cs="Times New Roman"/>
            <w:sz w:val="24"/>
            <w:szCs w:val="24"/>
          </w:rPr>
          <w:delText>T</w:delText>
        </w:r>
      </w:del>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w:t>
      </w:r>
      <w:r w:rsidR="00BE590F">
        <w:rPr>
          <w:rFonts w:ascii="Times New Roman" w:hAnsi="Times New Roman" w:cs="Times New Roman"/>
          <w:sz w:val="24"/>
          <w:szCs w:val="24"/>
        </w:rPr>
        <w:t xml:space="preserve">latent space </w:t>
      </w:r>
      <w:r>
        <w:rPr>
          <w:rFonts w:ascii="Times New Roman" w:hAnsi="Times New Roman" w:cs="Times New Roman"/>
          <w:sz w:val="24"/>
          <w:szCs w:val="24"/>
        </w:rPr>
        <w:t xml:space="preserve">dimension </w:t>
      </w:r>
      <w:r w:rsidR="00BE590F">
        <w:rPr>
          <w:rFonts w:ascii="Times New Roman" w:hAnsi="Times New Roman" w:cs="Times New Roman"/>
          <w:sz w:val="24"/>
          <w:szCs w:val="24"/>
        </w:rPr>
        <w:t xml:space="preserve">of our VAE </w:t>
      </w:r>
      <w:del w:id="92" w:author="Ying Zhao" w:date="2024-03-26T22:19:00Z">
        <w:r w:rsidDel="00DC1B4E">
          <w:rPr>
            <w:rFonts w:ascii="Times New Roman" w:hAnsi="Times New Roman" w:cs="Times New Roman"/>
            <w:sz w:val="24"/>
            <w:szCs w:val="24"/>
          </w:rPr>
          <w:delText>is</w:delText>
        </w:r>
      </w:del>
      <w:r>
        <w:rPr>
          <w:rFonts w:ascii="Times New Roman" w:hAnsi="Times New Roman" w:cs="Times New Roman"/>
          <w:sz w:val="24"/>
          <w:szCs w:val="24"/>
        </w:rPr>
        <w:t xml:space="preserve"> </w:t>
      </w:r>
      <w:del w:id="93" w:author="Ying Zhao" w:date="2024-03-26T22:19:00Z">
        <w:r w:rsidDel="00DC1B4E">
          <w:rPr>
            <w:rFonts w:ascii="Times New Roman" w:hAnsi="Times New Roman" w:cs="Times New Roman"/>
            <w:sz w:val="24"/>
            <w:szCs w:val="24"/>
          </w:rPr>
          <w:delText>set to</w:delText>
        </w:r>
      </w:del>
      <w:ins w:id="94" w:author="Ying Zhao" w:date="2024-03-26T22:19:00Z">
        <w:r w:rsidR="00DC1B4E">
          <w:rPr>
            <w:rFonts w:ascii="Times New Roman" w:hAnsi="Times New Roman" w:cs="Times New Roman"/>
            <w:sz w:val="24"/>
            <w:szCs w:val="24"/>
          </w:rPr>
          <w:t xml:space="preserve"> to be</w:t>
        </w:r>
      </w:ins>
      <w:r>
        <w:rPr>
          <w:rFonts w:ascii="Times New Roman" w:hAnsi="Times New Roman" w:cs="Times New Roman"/>
          <w:sz w:val="24"/>
          <w:szCs w:val="24"/>
        </w:rPr>
        <w:t xml:space="preserve"> 8. </w:t>
      </w:r>
      <w:ins w:id="95" w:author="Ying Zhao" w:date="2024-03-26T22:20:00Z">
        <w:r w:rsidR="00C5610B">
          <w:rPr>
            <w:rFonts w:ascii="Times New Roman" w:hAnsi="Times New Roman" w:cs="Times New Roman"/>
            <w:sz w:val="24"/>
            <w:szCs w:val="24"/>
          </w:rPr>
          <w:t xml:space="preserve">(describe more about Tensorflow tool) </w:t>
        </w:r>
      </w:ins>
      <w:r w:rsidR="00BE590F">
        <w:rPr>
          <w:rFonts w:ascii="Times New Roman" w:hAnsi="Times New Roman" w:cs="Times New Roman"/>
          <w:sz w:val="24"/>
          <w:szCs w:val="24"/>
        </w:rPr>
        <w:t>A</w:t>
      </w:r>
      <w:r>
        <w:rPr>
          <w:rFonts w:ascii="Times New Roman" w:hAnsi="Times New Roman" w:cs="Times New Roman"/>
          <w:sz w:val="24"/>
          <w:szCs w:val="24"/>
        </w:rPr>
        <w:t xml:space="preserve"> summary diagram of the network is illustrated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_Ref159002472 \h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F20289">
        <w:rPr>
          <w:rFonts w:ascii="Times New Roman" w:hAnsi="Times New Roman" w:cs="Times New Roman"/>
          <w:sz w:val="24"/>
          <w:szCs w:val="24"/>
        </w:rPr>
        <w:t>Figure 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775A88">
        <w:rPr>
          <w:rFonts w:ascii="Times New Roman" w:hAnsi="Times New Roman" w:cs="Times New Roman"/>
          <w:sz w:val="24"/>
          <w:szCs w:val="24"/>
        </w:rPr>
        <w:t>The encoder network is set as t</w:t>
      </w:r>
      <w:r w:rsidR="000912F1">
        <w:rPr>
          <w:rFonts w:ascii="Times New Roman" w:hAnsi="Times New Roman" w:cs="Times New Roman"/>
          <w:sz w:val="24"/>
          <w:szCs w:val="24"/>
        </w:rPr>
        <w:t>wo</w:t>
      </w:r>
      <w:r>
        <w:rPr>
          <w:rFonts w:ascii="Times New Roman" w:hAnsi="Times New Roman" w:cs="Times New Roman"/>
          <w:sz w:val="24"/>
          <w:szCs w:val="24"/>
        </w:rPr>
        <w:t xml:space="preserve"> dense layers with </w:t>
      </w:r>
      <w:r w:rsidRPr="000912F1">
        <w:rPr>
          <w:rFonts w:ascii="Times New Roman" w:hAnsi="Times New Roman" w:cs="Times New Roman"/>
          <w:i/>
          <w:iCs/>
          <w:sz w:val="24"/>
          <w:szCs w:val="24"/>
        </w:rPr>
        <w:t>LeakyReLU</w:t>
      </w:r>
      <w:r>
        <w:rPr>
          <w:rFonts w:ascii="Times New Roman" w:hAnsi="Times New Roman" w:cs="Times New Roman"/>
          <w:sz w:val="24"/>
          <w:szCs w:val="24"/>
        </w:rPr>
        <w:t xml:space="preserve"> activation functions</w:t>
      </w:r>
      <w:r w:rsidR="000912F1">
        <w:rPr>
          <w:rFonts w:ascii="Times New Roman" w:hAnsi="Times New Roman" w:cs="Times New Roman"/>
          <w:sz w:val="24"/>
          <w:szCs w:val="24"/>
        </w:rPr>
        <w:t xml:space="preserve">. The decoder network </w:t>
      </w:r>
      <w:r w:rsidR="00775A88">
        <w:rPr>
          <w:rFonts w:ascii="Times New Roman" w:hAnsi="Times New Roman" w:cs="Times New Roman"/>
          <w:sz w:val="24"/>
          <w:szCs w:val="24"/>
        </w:rPr>
        <w:t xml:space="preserve">is </w:t>
      </w:r>
      <w:r w:rsidR="000912F1">
        <w:rPr>
          <w:rFonts w:ascii="Times New Roman" w:hAnsi="Times New Roman" w:cs="Times New Roman"/>
          <w:sz w:val="24"/>
          <w:szCs w:val="24"/>
        </w:rPr>
        <w:t xml:space="preserve">exactly reverse of encoder. Total </w:t>
      </w:r>
      <w:r w:rsidR="001A5411">
        <w:rPr>
          <w:rFonts w:ascii="Times New Roman" w:hAnsi="Times New Roman" w:cs="Times New Roman"/>
          <w:sz w:val="24"/>
          <w:szCs w:val="24"/>
        </w:rPr>
        <w:t xml:space="preserve">number of </w:t>
      </w:r>
      <w:r w:rsidR="000912F1">
        <w:rPr>
          <w:rFonts w:ascii="Times New Roman" w:hAnsi="Times New Roman" w:cs="Times New Roman"/>
          <w:sz w:val="24"/>
          <w:szCs w:val="24"/>
        </w:rPr>
        <w:t>trainable parameters of this VAE is 5,014,152</w:t>
      </w:r>
      <w:r w:rsidR="00BE590F">
        <w:rPr>
          <w:rFonts w:ascii="Times New Roman" w:hAnsi="Times New Roman" w:cs="Times New Roman"/>
          <w:sz w:val="24"/>
          <w:szCs w:val="24"/>
        </w:rPr>
        <w:t xml:space="preserve">, making </w:t>
      </w:r>
      <w:r w:rsidR="00B55E4C">
        <w:rPr>
          <w:rFonts w:ascii="Times New Roman" w:hAnsi="Times New Roman" w:cs="Times New Roman"/>
          <w:sz w:val="24"/>
          <w:szCs w:val="24"/>
        </w:rPr>
        <w:t>it</w:t>
      </w:r>
      <w:r w:rsidR="00BE590F">
        <w:rPr>
          <w:rFonts w:ascii="Times New Roman" w:hAnsi="Times New Roman" w:cs="Times New Roman"/>
          <w:sz w:val="24"/>
          <w:szCs w:val="24"/>
        </w:rPr>
        <w:t xml:space="preserve"> trainable on the CPU of a </w:t>
      </w:r>
      <w:r w:rsidR="00B55E4C">
        <w:rPr>
          <w:rFonts w:ascii="Times New Roman" w:hAnsi="Times New Roman" w:cs="Times New Roman"/>
          <w:sz w:val="24"/>
          <w:szCs w:val="24"/>
        </w:rPr>
        <w:t>PC</w:t>
      </w:r>
      <w:r w:rsidR="00BE590F">
        <w:rPr>
          <w:rFonts w:ascii="Times New Roman" w:hAnsi="Times New Roman" w:cs="Times New Roman"/>
          <w:sz w:val="24"/>
          <w:szCs w:val="24"/>
        </w:rPr>
        <w:t>.</w:t>
      </w:r>
    </w:p>
    <w:p w14:paraId="5B25F14D" w14:textId="77777777" w:rsidR="00F20289" w:rsidRDefault="00F20289" w:rsidP="00F20289">
      <w:pPr>
        <w:keepNext/>
        <w:jc w:val="center"/>
      </w:pPr>
      <w:r w:rsidRPr="00F20289">
        <w:rPr>
          <w:rFonts w:ascii="Times New Roman" w:hAnsi="Times New Roman" w:cs="Times New Roman"/>
          <w:noProof/>
          <w:sz w:val="24"/>
          <w:szCs w:val="24"/>
        </w:rPr>
        <w:drawing>
          <wp:inline distT="0" distB="0" distL="0" distR="0" wp14:anchorId="7BA44003" wp14:editId="2796E5CE">
            <wp:extent cx="2565780" cy="1708590"/>
            <wp:effectExtent l="0" t="0" r="6350" b="6350"/>
            <wp:docPr id="158074219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42196" name="Picture 1" descr="A diagram of a computer program&#10;&#10;Description automatically generated"/>
                    <pic:cNvPicPr/>
                  </pic:nvPicPr>
                  <pic:blipFill>
                    <a:blip r:embed="rId16"/>
                    <a:stretch>
                      <a:fillRect/>
                    </a:stretch>
                  </pic:blipFill>
                  <pic:spPr>
                    <a:xfrm>
                      <a:off x="0" y="0"/>
                      <a:ext cx="2577592" cy="1716456"/>
                    </a:xfrm>
                    <a:prstGeom prst="rect">
                      <a:avLst/>
                    </a:prstGeom>
                  </pic:spPr>
                </pic:pic>
              </a:graphicData>
            </a:graphic>
          </wp:inline>
        </w:drawing>
      </w:r>
    </w:p>
    <w:p w14:paraId="59A70BA2" w14:textId="57A61A41" w:rsidR="00F20289" w:rsidRPr="00F20289" w:rsidRDefault="00F20289" w:rsidP="00F20289">
      <w:pPr>
        <w:pStyle w:val="Caption"/>
        <w:jc w:val="center"/>
        <w:rPr>
          <w:rFonts w:ascii="Times New Roman" w:hAnsi="Times New Roman" w:cs="Times New Roman"/>
          <w:i w:val="0"/>
          <w:iCs w:val="0"/>
          <w:color w:val="auto"/>
          <w:sz w:val="24"/>
          <w:szCs w:val="24"/>
        </w:rPr>
      </w:pPr>
      <w:bookmarkStart w:id="96" w:name="_Ref159002472"/>
      <w:r w:rsidRPr="00F20289">
        <w:rPr>
          <w:rFonts w:ascii="Times New Roman" w:hAnsi="Times New Roman" w:cs="Times New Roman"/>
          <w:i w:val="0"/>
          <w:iCs w:val="0"/>
          <w:color w:val="auto"/>
          <w:sz w:val="24"/>
          <w:szCs w:val="24"/>
        </w:rPr>
        <w:t xml:space="preserve">Figure </w:t>
      </w:r>
      <w:r w:rsidRPr="00F20289">
        <w:rPr>
          <w:rFonts w:ascii="Times New Roman" w:hAnsi="Times New Roman" w:cs="Times New Roman"/>
          <w:i w:val="0"/>
          <w:iCs w:val="0"/>
          <w:color w:val="auto"/>
          <w:sz w:val="24"/>
          <w:szCs w:val="24"/>
        </w:rPr>
        <w:fldChar w:fldCharType="begin"/>
      </w:r>
      <w:r w:rsidRPr="00F20289">
        <w:rPr>
          <w:rFonts w:ascii="Times New Roman" w:hAnsi="Times New Roman" w:cs="Times New Roman"/>
          <w:i w:val="0"/>
          <w:iCs w:val="0"/>
          <w:color w:val="auto"/>
          <w:sz w:val="24"/>
          <w:szCs w:val="24"/>
        </w:rPr>
        <w:instrText xml:space="preserve"> SEQ Figure \* ARABIC </w:instrText>
      </w:r>
      <w:r w:rsidRPr="00F20289">
        <w:rPr>
          <w:rFonts w:ascii="Times New Roman" w:hAnsi="Times New Roman" w:cs="Times New Roman"/>
          <w:i w:val="0"/>
          <w:iCs w:val="0"/>
          <w:color w:val="auto"/>
          <w:sz w:val="24"/>
          <w:szCs w:val="24"/>
        </w:rPr>
        <w:fldChar w:fldCharType="separate"/>
      </w:r>
      <w:r w:rsidR="00177969">
        <w:rPr>
          <w:rFonts w:ascii="Times New Roman" w:hAnsi="Times New Roman" w:cs="Times New Roman"/>
          <w:i w:val="0"/>
          <w:iCs w:val="0"/>
          <w:noProof/>
          <w:color w:val="auto"/>
          <w:sz w:val="24"/>
          <w:szCs w:val="24"/>
        </w:rPr>
        <w:t>9</w:t>
      </w:r>
      <w:r w:rsidRPr="00F20289">
        <w:rPr>
          <w:rFonts w:ascii="Times New Roman" w:hAnsi="Times New Roman" w:cs="Times New Roman"/>
          <w:i w:val="0"/>
          <w:iCs w:val="0"/>
          <w:color w:val="auto"/>
          <w:sz w:val="24"/>
          <w:szCs w:val="24"/>
        </w:rPr>
        <w:fldChar w:fldCharType="end"/>
      </w:r>
      <w:bookmarkEnd w:id="96"/>
      <w:r w:rsidRPr="00F20289">
        <w:rPr>
          <w:rFonts w:ascii="Times New Roman" w:hAnsi="Times New Roman" w:cs="Times New Roman"/>
          <w:i w:val="0"/>
          <w:iCs w:val="0"/>
          <w:color w:val="auto"/>
          <w:sz w:val="24"/>
          <w:szCs w:val="24"/>
        </w:rPr>
        <w:t xml:space="preserve">. </w:t>
      </w:r>
      <w:r w:rsidR="00F379C8">
        <w:rPr>
          <w:rFonts w:ascii="Times New Roman" w:hAnsi="Times New Roman" w:cs="Times New Roman"/>
          <w:i w:val="0"/>
          <w:iCs w:val="0"/>
          <w:color w:val="auto"/>
          <w:sz w:val="24"/>
          <w:szCs w:val="24"/>
        </w:rPr>
        <w:t>A</w:t>
      </w:r>
      <w:r w:rsidRPr="00F20289">
        <w:rPr>
          <w:rFonts w:ascii="Times New Roman" w:hAnsi="Times New Roman" w:cs="Times New Roman"/>
          <w:i w:val="0"/>
          <w:iCs w:val="0"/>
          <w:color w:val="auto"/>
          <w:sz w:val="24"/>
          <w:szCs w:val="24"/>
        </w:rPr>
        <w:t xml:space="preserve">rchitecture of our VAE network. Details </w:t>
      </w:r>
      <w:r w:rsidR="00544439">
        <w:rPr>
          <w:rFonts w:ascii="Times New Roman" w:hAnsi="Times New Roman" w:cs="Times New Roman"/>
          <w:i w:val="0"/>
          <w:iCs w:val="0"/>
          <w:color w:val="auto"/>
          <w:sz w:val="24"/>
          <w:szCs w:val="24"/>
        </w:rPr>
        <w:t>in</w:t>
      </w:r>
      <w:r w:rsidR="009F75F9">
        <w:rPr>
          <w:rFonts w:ascii="Times New Roman" w:hAnsi="Times New Roman" w:cs="Times New Roman"/>
          <w:i w:val="0"/>
          <w:iCs w:val="0"/>
          <w:color w:val="auto"/>
          <w:sz w:val="24"/>
          <w:szCs w:val="24"/>
        </w:rPr>
        <w:t>side</w:t>
      </w:r>
      <w:r w:rsidRPr="00F20289">
        <w:rPr>
          <w:rFonts w:ascii="Times New Roman" w:hAnsi="Times New Roman" w:cs="Times New Roman"/>
          <w:i w:val="0"/>
          <w:iCs w:val="0"/>
          <w:color w:val="auto"/>
          <w:sz w:val="24"/>
          <w:szCs w:val="24"/>
        </w:rPr>
        <w:t xml:space="preserve"> encoder </w:t>
      </w:r>
      <w:r w:rsidR="00544439">
        <w:rPr>
          <w:rFonts w:ascii="Times New Roman" w:hAnsi="Times New Roman" w:cs="Times New Roman"/>
          <w:i w:val="0"/>
          <w:iCs w:val="0"/>
          <w:color w:val="auto"/>
          <w:sz w:val="24"/>
          <w:szCs w:val="24"/>
        </w:rPr>
        <w:t>and</w:t>
      </w:r>
      <w:r w:rsidRPr="00F20289">
        <w:rPr>
          <w:rFonts w:ascii="Times New Roman" w:hAnsi="Times New Roman" w:cs="Times New Roman"/>
          <w:i w:val="0"/>
          <w:iCs w:val="0"/>
          <w:color w:val="auto"/>
          <w:sz w:val="24"/>
          <w:szCs w:val="24"/>
        </w:rPr>
        <w:t xml:space="preserve"> decoder </w:t>
      </w:r>
      <w:r w:rsidR="00544439">
        <w:rPr>
          <w:rFonts w:ascii="Times New Roman" w:hAnsi="Times New Roman" w:cs="Times New Roman"/>
          <w:i w:val="0"/>
          <w:iCs w:val="0"/>
          <w:color w:val="auto"/>
          <w:sz w:val="24"/>
          <w:szCs w:val="24"/>
        </w:rPr>
        <w:t>are</w:t>
      </w:r>
      <w:r w:rsidRPr="00F20289">
        <w:rPr>
          <w:rFonts w:ascii="Times New Roman" w:hAnsi="Times New Roman" w:cs="Times New Roman"/>
          <w:i w:val="0"/>
          <w:iCs w:val="0"/>
          <w:color w:val="auto"/>
          <w:sz w:val="24"/>
          <w:szCs w:val="24"/>
        </w:rPr>
        <w:t xml:space="preserve"> omitted.</w:t>
      </w:r>
      <w:ins w:id="97" w:author="Ying Zhao" w:date="2024-03-26T22:22:00Z">
        <w:r w:rsidR="006E4676">
          <w:rPr>
            <w:rFonts w:ascii="Times New Roman" w:hAnsi="Times New Roman" w:cs="Times New Roman"/>
            <w:i w:val="0"/>
            <w:iCs w:val="0"/>
            <w:color w:val="auto"/>
            <w:sz w:val="24"/>
            <w:szCs w:val="24"/>
          </w:rPr>
          <w:t xml:space="preserve"> (add 4-8 sentences to describe this network)</w:t>
        </w:r>
      </w:ins>
    </w:p>
    <w:p w14:paraId="319FF9F2" w14:textId="4E92F14D" w:rsidR="001A5411" w:rsidRDefault="001A5411" w:rsidP="00FE3E40">
      <w:pPr>
        <w:rPr>
          <w:rFonts w:ascii="Times New Roman" w:hAnsi="Times New Roman" w:cs="Times New Roman"/>
          <w:sz w:val="24"/>
          <w:szCs w:val="24"/>
        </w:rPr>
      </w:pPr>
      <w:r>
        <w:rPr>
          <w:rFonts w:ascii="Times New Roman" w:hAnsi="Times New Roman" w:cs="Times New Roman"/>
          <w:sz w:val="24"/>
          <w:szCs w:val="24"/>
        </w:rPr>
        <w:t>We train VAE with the hard quantum distributions as described in Section 2.1 and 2.2 respectively</w:t>
      </w:r>
      <w:r w:rsidR="009F75F9">
        <w:rPr>
          <w:rFonts w:ascii="Times New Roman" w:hAnsi="Times New Roman" w:cs="Times New Roman"/>
          <w:sz w:val="24"/>
          <w:szCs w:val="24"/>
        </w:rPr>
        <w:t xml:space="preserve">. After the training, </w:t>
      </w:r>
      <w:r>
        <w:rPr>
          <w:rFonts w:ascii="Times New Roman" w:hAnsi="Times New Roman" w:cs="Times New Roman"/>
          <w:sz w:val="24"/>
          <w:szCs w:val="24"/>
        </w:rPr>
        <w:t xml:space="preserve">Gaussian samples are drawn from the latent space, and then passed through the decoder to reconstruct the desired distributions. </w:t>
      </w:r>
    </w:p>
    <w:p w14:paraId="7ECAFCDD" w14:textId="479D60A0" w:rsidR="001A5411" w:rsidRDefault="00EB3F6B" w:rsidP="00FE3E40">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_Ref159003379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EB3F6B">
        <w:rPr>
          <w:rFonts w:ascii="Times New Roman" w:hAnsi="Times New Roman" w:cs="Times New Roman"/>
          <w:sz w:val="24"/>
          <w:szCs w:val="24"/>
        </w:rPr>
        <w:t>Figure 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1A5411">
        <w:rPr>
          <w:rFonts w:ascii="Times New Roman" w:hAnsi="Times New Roman" w:cs="Times New Roman"/>
          <w:sz w:val="24"/>
          <w:szCs w:val="24"/>
        </w:rPr>
        <w:t xml:space="preserve">and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_Ref159003372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EB3F6B">
        <w:rPr>
          <w:rFonts w:ascii="Times New Roman" w:hAnsi="Times New Roman" w:cs="Times New Roman"/>
          <w:sz w:val="24"/>
          <w:szCs w:val="24"/>
        </w:rPr>
        <w:t>Figure 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1A5411">
        <w:rPr>
          <w:rFonts w:ascii="Times New Roman" w:hAnsi="Times New Roman" w:cs="Times New Roman"/>
          <w:sz w:val="24"/>
          <w:szCs w:val="24"/>
        </w:rPr>
        <w:t>show the VAE reconstructed 3 and 8 qubits distribution</w:t>
      </w:r>
      <w:r w:rsidR="00264F66">
        <w:rPr>
          <w:rFonts w:ascii="Times New Roman" w:hAnsi="Times New Roman" w:cs="Times New Roman"/>
          <w:sz w:val="24"/>
          <w:szCs w:val="24"/>
        </w:rPr>
        <w:t>s</w:t>
      </w:r>
      <w:r w:rsidR="001A5411">
        <w:rPr>
          <w:rFonts w:ascii="Times New Roman" w:hAnsi="Times New Roman" w:cs="Times New Roman"/>
          <w:sz w:val="24"/>
          <w:szCs w:val="24"/>
        </w:rPr>
        <w:t xml:space="preserve"> for the hard quantum distribution </w:t>
      </w:r>
      <w:r w:rsidR="00264F66">
        <w:rPr>
          <w:rFonts w:ascii="Times New Roman" w:hAnsi="Times New Roman" w:cs="Times New Roman"/>
          <w:sz w:val="24"/>
          <w:szCs w:val="24"/>
        </w:rPr>
        <w:t xml:space="preserve">by Fefferman and Umans </w:t>
      </w:r>
      <w:r w:rsidR="001A5411">
        <w:rPr>
          <w:rFonts w:ascii="Times New Roman" w:hAnsi="Times New Roman" w:cs="Times New Roman"/>
          <w:sz w:val="24"/>
          <w:szCs w:val="24"/>
        </w:rPr>
        <w:t xml:space="preserve">as described in Section 2.1. </w:t>
      </w:r>
      <w:r w:rsidR="00443D1C">
        <w:rPr>
          <w:rFonts w:ascii="Times New Roman" w:hAnsi="Times New Roman" w:cs="Times New Roman"/>
          <w:sz w:val="24"/>
          <w:szCs w:val="24"/>
        </w:rPr>
        <w:t>Comparing the</w:t>
      </w:r>
      <w:r w:rsidR="00AA631A">
        <w:rPr>
          <w:rFonts w:ascii="Times New Roman" w:hAnsi="Times New Roman" w:cs="Times New Roman"/>
          <w:sz w:val="24"/>
          <w:szCs w:val="24"/>
        </w:rPr>
        <w:t>m</w:t>
      </w:r>
      <w:r w:rsidR="00443D1C">
        <w:rPr>
          <w:rFonts w:ascii="Times New Roman" w:hAnsi="Times New Roman" w:cs="Times New Roman"/>
          <w:sz w:val="24"/>
          <w:szCs w:val="24"/>
        </w:rPr>
        <w:t xml:space="preserve"> with </w:t>
      </w:r>
      <w:r w:rsidR="00443D1C">
        <w:rPr>
          <w:rFonts w:ascii="Times New Roman" w:hAnsi="Times New Roman" w:cs="Times New Roman"/>
          <w:sz w:val="24"/>
          <w:szCs w:val="24"/>
        </w:rPr>
        <w:fldChar w:fldCharType="begin"/>
      </w:r>
      <w:r w:rsidR="00443D1C">
        <w:rPr>
          <w:rFonts w:ascii="Times New Roman" w:hAnsi="Times New Roman" w:cs="Times New Roman"/>
          <w:sz w:val="24"/>
          <w:szCs w:val="24"/>
        </w:rPr>
        <w:instrText xml:space="preserve"> REF _Ref158839710 \h </w:instrText>
      </w:r>
      <w:r w:rsidR="00443D1C">
        <w:rPr>
          <w:rFonts w:ascii="Times New Roman" w:hAnsi="Times New Roman" w:cs="Times New Roman"/>
          <w:sz w:val="24"/>
          <w:szCs w:val="24"/>
        </w:rPr>
      </w:r>
      <w:r w:rsidR="00443D1C">
        <w:rPr>
          <w:rFonts w:ascii="Times New Roman" w:hAnsi="Times New Roman" w:cs="Times New Roman"/>
          <w:sz w:val="24"/>
          <w:szCs w:val="24"/>
        </w:rPr>
        <w:fldChar w:fldCharType="separate"/>
      </w:r>
      <w:r w:rsidR="00443D1C" w:rsidRPr="004C47A8">
        <w:rPr>
          <w:rFonts w:ascii="Times New Roman" w:hAnsi="Times New Roman" w:cs="Times New Roman"/>
          <w:sz w:val="24"/>
          <w:szCs w:val="24"/>
        </w:rPr>
        <w:t xml:space="preserve">Figure </w:t>
      </w:r>
      <w:r w:rsidR="00443D1C">
        <w:rPr>
          <w:rFonts w:ascii="Times New Roman" w:hAnsi="Times New Roman" w:cs="Times New Roman"/>
          <w:noProof/>
          <w:sz w:val="24"/>
          <w:szCs w:val="24"/>
        </w:rPr>
        <w:t>2</w:t>
      </w:r>
      <w:r w:rsidR="00443D1C">
        <w:rPr>
          <w:rFonts w:ascii="Times New Roman" w:hAnsi="Times New Roman" w:cs="Times New Roman"/>
          <w:sz w:val="24"/>
          <w:szCs w:val="24"/>
        </w:rPr>
        <w:fldChar w:fldCharType="end"/>
      </w:r>
      <w:r w:rsidR="00443D1C">
        <w:rPr>
          <w:rFonts w:ascii="Times New Roman" w:hAnsi="Times New Roman" w:cs="Times New Roman"/>
          <w:sz w:val="24"/>
          <w:szCs w:val="24"/>
        </w:rPr>
        <w:t xml:space="preserve"> and </w:t>
      </w:r>
      <w:r w:rsidR="00443D1C">
        <w:rPr>
          <w:rFonts w:ascii="Times New Roman" w:hAnsi="Times New Roman" w:cs="Times New Roman"/>
          <w:sz w:val="24"/>
          <w:szCs w:val="24"/>
        </w:rPr>
        <w:fldChar w:fldCharType="begin"/>
      </w:r>
      <w:r w:rsidR="00443D1C">
        <w:rPr>
          <w:rFonts w:ascii="Times New Roman" w:hAnsi="Times New Roman" w:cs="Times New Roman"/>
          <w:sz w:val="24"/>
          <w:szCs w:val="24"/>
        </w:rPr>
        <w:instrText xml:space="preserve"> REF _Ref158839840 \h </w:instrText>
      </w:r>
      <w:r w:rsidR="00443D1C">
        <w:rPr>
          <w:rFonts w:ascii="Times New Roman" w:hAnsi="Times New Roman" w:cs="Times New Roman"/>
          <w:sz w:val="24"/>
          <w:szCs w:val="24"/>
        </w:rPr>
      </w:r>
      <w:r w:rsidR="00443D1C">
        <w:rPr>
          <w:rFonts w:ascii="Times New Roman" w:hAnsi="Times New Roman" w:cs="Times New Roman"/>
          <w:sz w:val="24"/>
          <w:szCs w:val="24"/>
        </w:rPr>
        <w:fldChar w:fldCharType="separate"/>
      </w:r>
      <w:r w:rsidR="00443D1C" w:rsidRPr="00692993">
        <w:rPr>
          <w:rFonts w:ascii="Times New Roman" w:hAnsi="Times New Roman" w:cs="Times New Roman"/>
          <w:sz w:val="24"/>
          <w:szCs w:val="24"/>
        </w:rPr>
        <w:t xml:space="preserve">Figure </w:t>
      </w:r>
      <w:r w:rsidR="00443D1C">
        <w:rPr>
          <w:rFonts w:ascii="Times New Roman" w:hAnsi="Times New Roman" w:cs="Times New Roman"/>
          <w:noProof/>
          <w:sz w:val="24"/>
          <w:szCs w:val="24"/>
        </w:rPr>
        <w:t>3</w:t>
      </w:r>
      <w:r w:rsidR="00443D1C">
        <w:rPr>
          <w:rFonts w:ascii="Times New Roman" w:hAnsi="Times New Roman" w:cs="Times New Roman"/>
          <w:sz w:val="24"/>
          <w:szCs w:val="24"/>
        </w:rPr>
        <w:fldChar w:fldCharType="end"/>
      </w:r>
      <w:r w:rsidR="00443D1C">
        <w:rPr>
          <w:rFonts w:ascii="Times New Roman" w:hAnsi="Times New Roman" w:cs="Times New Roman"/>
          <w:sz w:val="24"/>
          <w:szCs w:val="24"/>
        </w:rPr>
        <w:t xml:space="preserve">, it </w:t>
      </w:r>
      <w:r w:rsidR="001A5411">
        <w:rPr>
          <w:rFonts w:ascii="Times New Roman" w:hAnsi="Times New Roman" w:cs="Times New Roman"/>
          <w:sz w:val="24"/>
          <w:szCs w:val="24"/>
        </w:rPr>
        <w:t xml:space="preserve">can be easily observed that VAE </w:t>
      </w:r>
      <w:r w:rsidR="00220A5F">
        <w:rPr>
          <w:rFonts w:ascii="Times New Roman" w:hAnsi="Times New Roman" w:cs="Times New Roman"/>
          <w:sz w:val="24"/>
          <w:szCs w:val="24"/>
        </w:rPr>
        <w:t>perform</w:t>
      </w:r>
      <w:r w:rsidR="00556186">
        <w:rPr>
          <w:rFonts w:ascii="Times New Roman" w:hAnsi="Times New Roman" w:cs="Times New Roman"/>
          <w:sz w:val="24"/>
          <w:szCs w:val="24"/>
        </w:rPr>
        <w:t>s</w:t>
      </w:r>
      <w:r w:rsidR="00220A5F">
        <w:rPr>
          <w:rFonts w:ascii="Times New Roman" w:hAnsi="Times New Roman" w:cs="Times New Roman"/>
          <w:sz w:val="24"/>
          <w:szCs w:val="24"/>
        </w:rPr>
        <w:t xml:space="preserve"> well</w:t>
      </w:r>
      <w:r w:rsidR="001A5411">
        <w:rPr>
          <w:rFonts w:ascii="Times New Roman" w:hAnsi="Times New Roman" w:cs="Times New Roman"/>
          <w:sz w:val="24"/>
          <w:szCs w:val="24"/>
        </w:rPr>
        <w:t xml:space="preserve"> </w:t>
      </w:r>
      <w:r w:rsidR="00220A5F">
        <w:rPr>
          <w:rFonts w:ascii="Times New Roman" w:hAnsi="Times New Roman" w:cs="Times New Roman"/>
          <w:sz w:val="24"/>
          <w:szCs w:val="24"/>
        </w:rPr>
        <w:t>on</w:t>
      </w:r>
      <w:r w:rsidR="001A5411">
        <w:rPr>
          <w:rFonts w:ascii="Times New Roman" w:hAnsi="Times New Roman" w:cs="Times New Roman"/>
          <w:sz w:val="24"/>
          <w:szCs w:val="24"/>
        </w:rPr>
        <w:t xml:space="preserve"> learn</w:t>
      </w:r>
      <w:r w:rsidR="00220A5F">
        <w:rPr>
          <w:rFonts w:ascii="Times New Roman" w:hAnsi="Times New Roman" w:cs="Times New Roman"/>
          <w:sz w:val="24"/>
          <w:szCs w:val="24"/>
        </w:rPr>
        <w:t>ing</w:t>
      </w:r>
      <w:r w:rsidR="001A5411">
        <w:rPr>
          <w:rFonts w:ascii="Times New Roman" w:hAnsi="Times New Roman" w:cs="Times New Roman"/>
          <w:sz w:val="24"/>
          <w:szCs w:val="24"/>
        </w:rPr>
        <w:t xml:space="preserve"> the</w:t>
      </w:r>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simpler</w:t>
      </w:r>
      <w:del w:id="98" w:author="Ying Zhao" w:date="2024-03-26T22:23:00Z">
        <w:r w:rsidDel="005D1636">
          <w:rPr>
            <w:rFonts w:ascii="Times New Roman" w:hAnsi="Times New Roman" w:cs="Times New Roman"/>
            <w:sz w:val="24"/>
            <w:szCs w:val="24"/>
          </w:rPr>
          <w:delText xml:space="preserve"> 3-qubits </w:delText>
        </w:r>
      </w:del>
      <w:r>
        <w:rPr>
          <w:rFonts w:ascii="Times New Roman" w:hAnsi="Times New Roman" w:cs="Times New Roman"/>
          <w:sz w:val="24"/>
          <w:szCs w:val="24"/>
        </w:rPr>
        <w:t>distribution</w:t>
      </w:r>
      <w:proofErr w:type="spellEnd"/>
      <w:ins w:id="99" w:author="Ying Zhao" w:date="2024-03-26T22:23:00Z">
        <w:r w:rsidR="000A7637">
          <w:rPr>
            <w:rFonts w:ascii="Times New Roman" w:hAnsi="Times New Roman" w:cs="Times New Roman"/>
            <w:sz w:val="24"/>
            <w:szCs w:val="24"/>
          </w:rPr>
          <w:t xml:space="preserve"> generated by quantum computation on 3 qubits</w:t>
        </w:r>
      </w:ins>
      <w:r>
        <w:rPr>
          <w:rFonts w:ascii="Times New Roman" w:hAnsi="Times New Roman" w:cs="Times New Roman"/>
          <w:sz w:val="24"/>
          <w:szCs w:val="24"/>
        </w:rPr>
        <w:t>, but struggles to learn the essential pattern of the more complex 8-qubits data.</w:t>
      </w:r>
    </w:p>
    <w:p w14:paraId="09AE6C76" w14:textId="606C54A0" w:rsidR="00EB3F6B" w:rsidRDefault="00FE3E40" w:rsidP="001D721B">
      <w:pPr>
        <w:keepNext/>
        <w:jc w:val="center"/>
      </w:pPr>
      <w:r>
        <w:rPr>
          <w:noProof/>
        </w:rPr>
        <w:drawing>
          <wp:inline distT="0" distB="0" distL="0" distR="0" wp14:anchorId="41F8BA72" wp14:editId="28F10698">
            <wp:extent cx="2313296" cy="1602913"/>
            <wp:effectExtent l="0" t="0" r="0" b="0"/>
            <wp:docPr id="2146725424"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25424" name="Picture 1" descr="A graph with blue lines&#10;&#10;Description automatically generated"/>
                    <pic:cNvPicPr/>
                  </pic:nvPicPr>
                  <pic:blipFill>
                    <a:blip r:embed="rId17"/>
                    <a:stretch>
                      <a:fillRect/>
                    </a:stretch>
                  </pic:blipFill>
                  <pic:spPr>
                    <a:xfrm>
                      <a:off x="0" y="0"/>
                      <a:ext cx="2317318" cy="1605700"/>
                    </a:xfrm>
                    <a:prstGeom prst="rect">
                      <a:avLst/>
                    </a:prstGeom>
                  </pic:spPr>
                </pic:pic>
              </a:graphicData>
            </a:graphic>
          </wp:inline>
        </w:drawing>
      </w:r>
      <w:ins w:id="100" w:author="Ying Zhao" w:date="2024-03-26T22:23:00Z">
        <w:r w:rsidR="0019251D">
          <w:t>(add x &amp; y)</w:t>
        </w:r>
      </w:ins>
    </w:p>
    <w:p w14:paraId="7BA8B3A5" w14:textId="1BA40DBA" w:rsidR="00FE3E40" w:rsidRDefault="00EB3F6B" w:rsidP="001D721B">
      <w:pPr>
        <w:jc w:val="center"/>
        <w:rPr>
          <w:rFonts w:ascii="Times New Roman" w:hAnsi="Times New Roman" w:cs="Times New Roman"/>
          <w:sz w:val="24"/>
          <w:szCs w:val="24"/>
        </w:rPr>
      </w:pPr>
      <w:bookmarkStart w:id="101" w:name="_Ref159003379"/>
      <w:r w:rsidRPr="00EB3F6B">
        <w:rPr>
          <w:rFonts w:ascii="Times New Roman" w:hAnsi="Times New Roman" w:cs="Times New Roman"/>
          <w:sz w:val="24"/>
          <w:szCs w:val="24"/>
        </w:rPr>
        <w:t xml:space="preserve">Figure </w:t>
      </w:r>
      <w:r w:rsidRPr="00EB3F6B">
        <w:rPr>
          <w:rFonts w:ascii="Times New Roman" w:hAnsi="Times New Roman" w:cs="Times New Roman"/>
          <w:sz w:val="24"/>
          <w:szCs w:val="24"/>
        </w:rPr>
        <w:fldChar w:fldCharType="begin"/>
      </w:r>
      <w:r w:rsidRPr="00EB3F6B">
        <w:rPr>
          <w:rFonts w:ascii="Times New Roman" w:hAnsi="Times New Roman" w:cs="Times New Roman"/>
          <w:sz w:val="24"/>
          <w:szCs w:val="24"/>
        </w:rPr>
        <w:instrText xml:space="preserve"> SEQ Figure \* ARABIC </w:instrText>
      </w:r>
      <w:r w:rsidRPr="00EB3F6B">
        <w:rPr>
          <w:rFonts w:ascii="Times New Roman" w:hAnsi="Times New Roman" w:cs="Times New Roman"/>
          <w:sz w:val="24"/>
          <w:szCs w:val="24"/>
        </w:rPr>
        <w:fldChar w:fldCharType="separate"/>
      </w:r>
      <w:r w:rsidR="00177969">
        <w:rPr>
          <w:rFonts w:ascii="Times New Roman" w:hAnsi="Times New Roman" w:cs="Times New Roman"/>
          <w:noProof/>
          <w:sz w:val="24"/>
          <w:szCs w:val="24"/>
        </w:rPr>
        <w:t>10</w:t>
      </w:r>
      <w:r w:rsidRPr="00EB3F6B">
        <w:rPr>
          <w:rFonts w:ascii="Times New Roman" w:hAnsi="Times New Roman" w:cs="Times New Roman"/>
          <w:sz w:val="24"/>
          <w:szCs w:val="24"/>
        </w:rPr>
        <w:fldChar w:fldCharType="end"/>
      </w:r>
      <w:bookmarkEnd w:id="101"/>
      <w:r w:rsidRPr="00EB3F6B">
        <w:rPr>
          <w:rFonts w:ascii="Times New Roman" w:hAnsi="Times New Roman" w:cs="Times New Roman"/>
          <w:sz w:val="24"/>
          <w:szCs w:val="24"/>
        </w:rPr>
        <w:t>. VAE reconstruct</w:t>
      </w:r>
      <w:ins w:id="102" w:author="Ying Zhao" w:date="2024-03-26T22:28:00Z">
        <w:r w:rsidR="008A16A7">
          <w:rPr>
            <w:rFonts w:ascii="Times New Roman" w:hAnsi="Times New Roman" w:cs="Times New Roman"/>
            <w:sz w:val="24"/>
            <w:szCs w:val="24"/>
          </w:rPr>
          <w:t xml:space="preserve">ion of </w:t>
        </w:r>
        <w:r w:rsidR="008A16A7" w:rsidRPr="004C47A8">
          <w:rPr>
            <w:rFonts w:ascii="Times New Roman" w:hAnsi="Times New Roman" w:cs="Times New Roman"/>
            <w:sz w:val="24"/>
            <w:szCs w:val="24"/>
          </w:rPr>
          <w:t xml:space="preserve">quantum Fourier </w:t>
        </w:r>
        <w:r w:rsidR="008A16A7">
          <w:rPr>
            <w:rFonts w:ascii="Times New Roman" w:hAnsi="Times New Roman" w:cs="Times New Roman"/>
            <w:sz w:val="24"/>
            <w:szCs w:val="24"/>
          </w:rPr>
          <w:t xml:space="preserve">sampling on 3-qubits quantum computer proposed by  Fefferman and Umans </w:t>
        </w:r>
      </w:ins>
      <w:del w:id="103" w:author="Ying Zhao" w:date="2024-03-26T22:28:00Z">
        <w:r w:rsidRPr="00EB3F6B" w:rsidDel="008A16A7">
          <w:rPr>
            <w:rFonts w:ascii="Times New Roman" w:hAnsi="Times New Roman" w:cs="Times New Roman"/>
            <w:sz w:val="24"/>
            <w:szCs w:val="24"/>
          </w:rPr>
          <w:delText xml:space="preserve">ed 3-qubits quantum distribution </w:delText>
        </w:r>
        <w:r w:rsidR="00264F66" w:rsidDel="008A16A7">
          <w:rPr>
            <w:rFonts w:ascii="Times New Roman" w:hAnsi="Times New Roman" w:cs="Times New Roman"/>
            <w:sz w:val="24"/>
            <w:szCs w:val="24"/>
          </w:rPr>
          <w:delText>by Fefferman and Umans</w:delText>
        </w:r>
      </w:del>
      <w:ins w:id="104" w:author="Ying Zhao" w:date="2024-03-26T22:24:00Z">
        <w:r w:rsidR="0019251D">
          <w:rPr>
            <w:rFonts w:ascii="Times New Roman" w:hAnsi="Times New Roman" w:cs="Times New Roman"/>
            <w:sz w:val="24"/>
            <w:szCs w:val="24"/>
          </w:rPr>
          <w:t>[ref]</w:t>
        </w:r>
      </w:ins>
    </w:p>
    <w:p w14:paraId="42297817" w14:textId="28F169AB" w:rsidR="00EB3F6B" w:rsidRDefault="000912F1" w:rsidP="001D721B">
      <w:pPr>
        <w:keepNext/>
        <w:jc w:val="center"/>
      </w:pPr>
      <w:r>
        <w:rPr>
          <w:noProof/>
        </w:rPr>
        <w:drawing>
          <wp:inline distT="0" distB="0" distL="0" distR="0" wp14:anchorId="7C1DCBF2" wp14:editId="5785F42F">
            <wp:extent cx="2355402" cy="1658203"/>
            <wp:effectExtent l="0" t="0" r="6985" b="0"/>
            <wp:docPr id="664080493"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80493" name="Picture 1" descr="A graph with blue lines&#10;&#10;Description automatically generated"/>
                    <pic:cNvPicPr/>
                  </pic:nvPicPr>
                  <pic:blipFill>
                    <a:blip r:embed="rId18"/>
                    <a:stretch>
                      <a:fillRect/>
                    </a:stretch>
                  </pic:blipFill>
                  <pic:spPr>
                    <a:xfrm>
                      <a:off x="0" y="0"/>
                      <a:ext cx="2377452" cy="1673726"/>
                    </a:xfrm>
                    <a:prstGeom prst="rect">
                      <a:avLst/>
                    </a:prstGeom>
                  </pic:spPr>
                </pic:pic>
              </a:graphicData>
            </a:graphic>
          </wp:inline>
        </w:drawing>
      </w:r>
      <w:ins w:id="105" w:author="Ying Zhao" w:date="2024-03-26T22:23:00Z">
        <w:r w:rsidR="0019251D">
          <w:t>(add x &amp;</w:t>
        </w:r>
      </w:ins>
      <w:ins w:id="106" w:author="Ying Zhao" w:date="2024-03-26T22:24:00Z">
        <w:r w:rsidR="0019251D">
          <w:t xml:space="preserve"> y)</w:t>
        </w:r>
      </w:ins>
    </w:p>
    <w:p w14:paraId="31EF0183" w14:textId="14CE87B8" w:rsidR="00FE3E40" w:rsidRPr="00FE3E40" w:rsidRDefault="00EB3F6B" w:rsidP="001D721B">
      <w:pPr>
        <w:jc w:val="center"/>
        <w:rPr>
          <w:rFonts w:ascii="Times New Roman" w:hAnsi="Times New Roman" w:cs="Times New Roman"/>
          <w:sz w:val="24"/>
          <w:szCs w:val="24"/>
        </w:rPr>
      </w:pPr>
      <w:bookmarkStart w:id="107" w:name="_Ref159003372"/>
      <w:r w:rsidRPr="00EB3F6B">
        <w:rPr>
          <w:rFonts w:ascii="Times New Roman" w:hAnsi="Times New Roman" w:cs="Times New Roman"/>
          <w:sz w:val="24"/>
          <w:szCs w:val="24"/>
        </w:rPr>
        <w:t xml:space="preserve">Figure </w:t>
      </w:r>
      <w:r w:rsidRPr="00EB3F6B">
        <w:rPr>
          <w:rFonts w:ascii="Times New Roman" w:hAnsi="Times New Roman" w:cs="Times New Roman"/>
          <w:sz w:val="24"/>
          <w:szCs w:val="24"/>
        </w:rPr>
        <w:fldChar w:fldCharType="begin"/>
      </w:r>
      <w:r w:rsidRPr="00EB3F6B">
        <w:rPr>
          <w:rFonts w:ascii="Times New Roman" w:hAnsi="Times New Roman" w:cs="Times New Roman"/>
          <w:sz w:val="24"/>
          <w:szCs w:val="24"/>
        </w:rPr>
        <w:instrText xml:space="preserve"> SEQ Figure \* ARABIC </w:instrText>
      </w:r>
      <w:r w:rsidRPr="00EB3F6B">
        <w:rPr>
          <w:rFonts w:ascii="Times New Roman" w:hAnsi="Times New Roman" w:cs="Times New Roman"/>
          <w:sz w:val="24"/>
          <w:szCs w:val="24"/>
        </w:rPr>
        <w:fldChar w:fldCharType="separate"/>
      </w:r>
      <w:r w:rsidR="00177969">
        <w:rPr>
          <w:rFonts w:ascii="Times New Roman" w:hAnsi="Times New Roman" w:cs="Times New Roman"/>
          <w:noProof/>
          <w:sz w:val="24"/>
          <w:szCs w:val="24"/>
        </w:rPr>
        <w:t>11</w:t>
      </w:r>
      <w:r w:rsidRPr="00EB3F6B">
        <w:rPr>
          <w:rFonts w:ascii="Times New Roman" w:hAnsi="Times New Roman" w:cs="Times New Roman"/>
          <w:sz w:val="24"/>
          <w:szCs w:val="24"/>
        </w:rPr>
        <w:fldChar w:fldCharType="end"/>
      </w:r>
      <w:bookmarkEnd w:id="107"/>
      <w:r w:rsidRPr="00EB3F6B">
        <w:rPr>
          <w:rFonts w:ascii="Times New Roman" w:hAnsi="Times New Roman" w:cs="Times New Roman"/>
          <w:sz w:val="24"/>
          <w:szCs w:val="24"/>
        </w:rPr>
        <w:t>. VAE reconstruct</w:t>
      </w:r>
      <w:ins w:id="108" w:author="Ying Zhao" w:date="2024-03-26T22:25:00Z">
        <w:r w:rsidR="00CB5E02">
          <w:rPr>
            <w:rFonts w:ascii="Times New Roman" w:hAnsi="Times New Roman" w:cs="Times New Roman"/>
            <w:sz w:val="24"/>
            <w:szCs w:val="24"/>
          </w:rPr>
          <w:t xml:space="preserve">ion </w:t>
        </w:r>
      </w:ins>
      <w:ins w:id="109" w:author="Ying Zhao" w:date="2024-03-26T22:29:00Z">
        <w:r w:rsidR="008A16A7">
          <w:rPr>
            <w:rFonts w:ascii="Times New Roman" w:hAnsi="Times New Roman" w:cs="Times New Roman"/>
            <w:sz w:val="24"/>
            <w:szCs w:val="24"/>
          </w:rPr>
          <w:t xml:space="preserve">of </w:t>
        </w:r>
        <w:r w:rsidR="008A16A7" w:rsidRPr="004C47A8">
          <w:rPr>
            <w:rFonts w:ascii="Times New Roman" w:hAnsi="Times New Roman" w:cs="Times New Roman"/>
            <w:sz w:val="24"/>
            <w:szCs w:val="24"/>
          </w:rPr>
          <w:t xml:space="preserve">quantum Fourier </w:t>
        </w:r>
        <w:r w:rsidR="008A16A7">
          <w:rPr>
            <w:rFonts w:ascii="Times New Roman" w:hAnsi="Times New Roman" w:cs="Times New Roman"/>
            <w:sz w:val="24"/>
            <w:szCs w:val="24"/>
          </w:rPr>
          <w:t xml:space="preserve">sampling on </w:t>
        </w:r>
      </w:ins>
      <w:ins w:id="110" w:author="Ying Zhao" w:date="2024-03-26T22:37:00Z">
        <w:r w:rsidR="008C7D92">
          <w:rPr>
            <w:rFonts w:ascii="Times New Roman" w:hAnsi="Times New Roman" w:cs="Times New Roman"/>
            <w:sz w:val="24"/>
            <w:szCs w:val="24"/>
          </w:rPr>
          <w:t>8</w:t>
        </w:r>
      </w:ins>
      <w:ins w:id="111" w:author="Ying Zhao" w:date="2024-03-26T22:29:00Z">
        <w:r w:rsidR="008A16A7">
          <w:rPr>
            <w:rFonts w:ascii="Times New Roman" w:hAnsi="Times New Roman" w:cs="Times New Roman"/>
            <w:sz w:val="24"/>
            <w:szCs w:val="24"/>
          </w:rPr>
          <w:t>-qubits quantum computer proposed by  Fefferman and Umans</w:t>
        </w:r>
        <w:r w:rsidR="008A16A7" w:rsidRPr="00EB3F6B" w:rsidDel="00CB5E02">
          <w:rPr>
            <w:rFonts w:ascii="Times New Roman" w:hAnsi="Times New Roman" w:cs="Times New Roman"/>
            <w:sz w:val="24"/>
            <w:szCs w:val="24"/>
          </w:rPr>
          <w:t xml:space="preserve"> </w:t>
        </w:r>
      </w:ins>
      <w:del w:id="112" w:author="Ying Zhao" w:date="2024-03-26T22:25:00Z">
        <w:r w:rsidRPr="00EB3F6B" w:rsidDel="00CB5E02">
          <w:rPr>
            <w:rFonts w:ascii="Times New Roman" w:hAnsi="Times New Roman" w:cs="Times New Roman"/>
            <w:sz w:val="24"/>
            <w:szCs w:val="24"/>
          </w:rPr>
          <w:delText>ed</w:delText>
        </w:r>
      </w:del>
      <w:del w:id="113" w:author="Ying Zhao" w:date="2024-03-26T22:29:00Z">
        <w:r w:rsidRPr="00EB3F6B" w:rsidDel="008A16A7">
          <w:rPr>
            <w:rFonts w:ascii="Times New Roman" w:hAnsi="Times New Roman" w:cs="Times New Roman"/>
            <w:sz w:val="24"/>
            <w:szCs w:val="24"/>
          </w:rPr>
          <w:delText xml:space="preserve"> </w:delText>
        </w:r>
      </w:del>
      <w:del w:id="114" w:author="Ying Zhao" w:date="2024-03-26T22:24:00Z">
        <w:r w:rsidRPr="00EB3F6B" w:rsidDel="00CB5E02">
          <w:rPr>
            <w:rFonts w:ascii="Times New Roman" w:hAnsi="Times New Roman" w:cs="Times New Roman"/>
            <w:sz w:val="24"/>
            <w:szCs w:val="24"/>
          </w:rPr>
          <w:delText xml:space="preserve">8-qubits quantum distribution </w:delText>
        </w:r>
      </w:del>
      <w:bookmarkStart w:id="115" w:name="_Hlk159015031"/>
      <w:del w:id="116" w:author="Ying Zhao" w:date="2024-03-26T22:29:00Z">
        <w:r w:rsidR="00264F66" w:rsidDel="008A16A7">
          <w:rPr>
            <w:rFonts w:ascii="Times New Roman" w:hAnsi="Times New Roman" w:cs="Times New Roman"/>
            <w:sz w:val="24"/>
            <w:szCs w:val="24"/>
          </w:rPr>
          <w:delText>by Fefferman and Umans</w:delText>
        </w:r>
      </w:del>
      <w:ins w:id="117" w:author="Ying Zhao" w:date="2024-03-26T22:24:00Z">
        <w:r w:rsidR="0019251D">
          <w:rPr>
            <w:rFonts w:ascii="Times New Roman" w:hAnsi="Times New Roman" w:cs="Times New Roman"/>
            <w:sz w:val="24"/>
            <w:szCs w:val="24"/>
          </w:rPr>
          <w:t>[ref]</w:t>
        </w:r>
      </w:ins>
    </w:p>
    <w:bookmarkEnd w:id="115"/>
    <w:p w14:paraId="0FCA08B1" w14:textId="77777777" w:rsidR="00EB3F6B" w:rsidRDefault="00EB3F6B" w:rsidP="004F0258">
      <w:pPr>
        <w:rPr>
          <w:rFonts w:ascii="Times New Roman" w:hAnsi="Times New Roman" w:cs="Times New Roman"/>
          <w:sz w:val="24"/>
          <w:szCs w:val="24"/>
        </w:rPr>
      </w:pPr>
    </w:p>
    <w:p w14:paraId="1C1845EA" w14:textId="584CF673" w:rsidR="000912F1" w:rsidRDefault="00EB3F6B" w:rsidP="004F0258">
      <w:pPr>
        <w:rPr>
          <w:rFonts w:ascii="Times New Roman" w:hAnsi="Times New Roman" w:cs="Times New Roman"/>
          <w:sz w:val="24"/>
          <w:szCs w:val="24"/>
        </w:rPr>
      </w:pPr>
      <w:r>
        <w:rPr>
          <w:rFonts w:ascii="Times New Roman" w:hAnsi="Times New Roman" w:cs="Times New Roman"/>
          <w:sz w:val="24"/>
          <w:szCs w:val="24"/>
        </w:rPr>
        <w:t xml:space="preserve">VAE results for the states generated by the </w:t>
      </w:r>
      <w:proofErr w:type="spellStart"/>
      <w:r w:rsidR="00220A5F">
        <w:rPr>
          <w:rFonts w:ascii="Times New Roman" w:hAnsi="Times New Roman" w:cs="Times New Roman"/>
          <w:sz w:val="24"/>
          <w:szCs w:val="24"/>
        </w:rPr>
        <w:t>qsim</w:t>
      </w:r>
      <w:proofErr w:type="spellEnd"/>
      <w:r>
        <w:rPr>
          <w:rFonts w:ascii="Times New Roman" w:hAnsi="Times New Roman" w:cs="Times New Roman"/>
          <w:sz w:val="24"/>
          <w:szCs w:val="24"/>
        </w:rPr>
        <w:t xml:space="preserve"> circuits as </w:t>
      </w:r>
      <w:r w:rsidR="00220A5F">
        <w:rPr>
          <w:rFonts w:ascii="Times New Roman" w:hAnsi="Times New Roman" w:cs="Times New Roman"/>
          <w:sz w:val="24"/>
          <w:szCs w:val="24"/>
        </w:rPr>
        <w:t xml:space="preserve">in </w:t>
      </w:r>
      <w:r>
        <w:rPr>
          <w:rFonts w:ascii="Times New Roman" w:hAnsi="Times New Roman" w:cs="Times New Roman"/>
          <w:sz w:val="24"/>
          <w:szCs w:val="24"/>
        </w:rPr>
        <w:t xml:space="preserve">Section 2.2 are shown in </w:t>
      </w:r>
      <w:r w:rsidR="00220A5F">
        <w:rPr>
          <w:rFonts w:ascii="Times New Roman" w:hAnsi="Times New Roman" w:cs="Times New Roman"/>
          <w:sz w:val="24"/>
          <w:szCs w:val="24"/>
        </w:rPr>
        <w:fldChar w:fldCharType="begin"/>
      </w:r>
      <w:r w:rsidR="00220A5F">
        <w:rPr>
          <w:rFonts w:ascii="Times New Roman" w:hAnsi="Times New Roman" w:cs="Times New Roman"/>
          <w:sz w:val="24"/>
          <w:szCs w:val="24"/>
        </w:rPr>
        <w:instrText xml:space="preserve"> REF _Ref159005083 \h </w:instrText>
      </w:r>
      <w:r w:rsidR="00220A5F">
        <w:rPr>
          <w:rFonts w:ascii="Times New Roman" w:hAnsi="Times New Roman" w:cs="Times New Roman"/>
          <w:sz w:val="24"/>
          <w:szCs w:val="24"/>
        </w:rPr>
      </w:r>
      <w:r w:rsidR="00220A5F">
        <w:rPr>
          <w:rFonts w:ascii="Times New Roman" w:hAnsi="Times New Roman" w:cs="Times New Roman"/>
          <w:sz w:val="24"/>
          <w:szCs w:val="24"/>
        </w:rPr>
        <w:fldChar w:fldCharType="separate"/>
      </w:r>
      <w:r w:rsidR="00220A5F" w:rsidRPr="00220A5F">
        <w:rPr>
          <w:rFonts w:ascii="Times New Roman" w:hAnsi="Times New Roman" w:cs="Times New Roman"/>
          <w:sz w:val="24"/>
          <w:szCs w:val="24"/>
        </w:rPr>
        <w:t>Figure 12</w:t>
      </w:r>
      <w:r w:rsidR="00220A5F">
        <w:rPr>
          <w:rFonts w:ascii="Times New Roman" w:hAnsi="Times New Roman" w:cs="Times New Roman"/>
          <w:sz w:val="24"/>
          <w:szCs w:val="24"/>
        </w:rPr>
        <w:fldChar w:fldCharType="end"/>
      </w:r>
      <w:r>
        <w:rPr>
          <w:rFonts w:ascii="Times New Roman" w:hAnsi="Times New Roman" w:cs="Times New Roman"/>
          <w:sz w:val="24"/>
          <w:szCs w:val="24"/>
        </w:rPr>
        <w:t xml:space="preserve"> and </w:t>
      </w:r>
      <w:r w:rsidR="00220A5F">
        <w:rPr>
          <w:rFonts w:ascii="Times New Roman" w:hAnsi="Times New Roman" w:cs="Times New Roman"/>
          <w:sz w:val="24"/>
          <w:szCs w:val="24"/>
        </w:rPr>
        <w:fldChar w:fldCharType="begin"/>
      </w:r>
      <w:r w:rsidR="00220A5F">
        <w:rPr>
          <w:rFonts w:ascii="Times New Roman" w:hAnsi="Times New Roman" w:cs="Times New Roman"/>
          <w:sz w:val="24"/>
          <w:szCs w:val="24"/>
        </w:rPr>
        <w:instrText xml:space="preserve"> REF _Ref159005089 \h </w:instrText>
      </w:r>
      <w:r w:rsidR="00220A5F">
        <w:rPr>
          <w:rFonts w:ascii="Times New Roman" w:hAnsi="Times New Roman" w:cs="Times New Roman"/>
          <w:sz w:val="24"/>
          <w:szCs w:val="24"/>
        </w:rPr>
      </w:r>
      <w:r w:rsidR="00220A5F">
        <w:rPr>
          <w:rFonts w:ascii="Times New Roman" w:hAnsi="Times New Roman" w:cs="Times New Roman"/>
          <w:sz w:val="24"/>
          <w:szCs w:val="24"/>
        </w:rPr>
        <w:fldChar w:fldCharType="separate"/>
      </w:r>
      <w:r w:rsidR="00220A5F" w:rsidRPr="00220A5F">
        <w:rPr>
          <w:rFonts w:ascii="Times New Roman" w:hAnsi="Times New Roman" w:cs="Times New Roman"/>
          <w:sz w:val="24"/>
          <w:szCs w:val="24"/>
        </w:rPr>
        <w:t>Figure 13</w:t>
      </w:r>
      <w:r w:rsidR="00220A5F">
        <w:rPr>
          <w:rFonts w:ascii="Times New Roman" w:hAnsi="Times New Roman" w:cs="Times New Roman"/>
          <w:sz w:val="24"/>
          <w:szCs w:val="24"/>
        </w:rPr>
        <w:fldChar w:fldCharType="end"/>
      </w:r>
      <w:r>
        <w:rPr>
          <w:rFonts w:ascii="Times New Roman" w:hAnsi="Times New Roman" w:cs="Times New Roman"/>
          <w:sz w:val="24"/>
          <w:szCs w:val="24"/>
        </w:rPr>
        <w:t>.</w:t>
      </w:r>
      <w:r w:rsidR="00220A5F">
        <w:rPr>
          <w:rFonts w:ascii="Times New Roman" w:hAnsi="Times New Roman" w:cs="Times New Roman"/>
          <w:sz w:val="24"/>
          <w:szCs w:val="24"/>
        </w:rPr>
        <w:t xml:space="preserve"> Comparing to </w:t>
      </w:r>
      <w:r w:rsidR="00220A5F">
        <w:rPr>
          <w:rFonts w:ascii="Times New Roman" w:hAnsi="Times New Roman" w:cs="Times New Roman"/>
          <w:sz w:val="24"/>
          <w:szCs w:val="24"/>
        </w:rPr>
        <w:fldChar w:fldCharType="begin"/>
      </w:r>
      <w:r w:rsidR="00220A5F">
        <w:rPr>
          <w:rFonts w:ascii="Times New Roman" w:hAnsi="Times New Roman" w:cs="Times New Roman"/>
          <w:sz w:val="24"/>
          <w:szCs w:val="24"/>
        </w:rPr>
        <w:instrText xml:space="preserve"> REF _Ref158842756 \h </w:instrText>
      </w:r>
      <w:r w:rsidR="00220A5F">
        <w:rPr>
          <w:rFonts w:ascii="Times New Roman" w:hAnsi="Times New Roman" w:cs="Times New Roman"/>
          <w:sz w:val="24"/>
          <w:szCs w:val="24"/>
        </w:rPr>
      </w:r>
      <w:r w:rsidR="00220A5F">
        <w:rPr>
          <w:rFonts w:ascii="Times New Roman" w:hAnsi="Times New Roman" w:cs="Times New Roman"/>
          <w:sz w:val="24"/>
          <w:szCs w:val="24"/>
        </w:rPr>
        <w:fldChar w:fldCharType="separate"/>
      </w:r>
      <w:r w:rsidR="00220A5F" w:rsidRPr="008C050D">
        <w:rPr>
          <w:rFonts w:ascii="Times New Roman" w:hAnsi="Times New Roman" w:cs="Times New Roman"/>
          <w:sz w:val="24"/>
          <w:szCs w:val="24"/>
        </w:rPr>
        <w:t xml:space="preserve">Figure </w:t>
      </w:r>
      <w:r w:rsidR="00220A5F">
        <w:rPr>
          <w:rFonts w:ascii="Times New Roman" w:hAnsi="Times New Roman" w:cs="Times New Roman"/>
          <w:noProof/>
          <w:sz w:val="24"/>
          <w:szCs w:val="24"/>
        </w:rPr>
        <w:t>5</w:t>
      </w:r>
      <w:r w:rsidR="00220A5F">
        <w:rPr>
          <w:rFonts w:ascii="Times New Roman" w:hAnsi="Times New Roman" w:cs="Times New Roman"/>
          <w:sz w:val="24"/>
          <w:szCs w:val="24"/>
        </w:rPr>
        <w:fldChar w:fldCharType="end"/>
      </w:r>
      <w:r w:rsidR="00220A5F">
        <w:rPr>
          <w:rFonts w:ascii="Times New Roman" w:hAnsi="Times New Roman" w:cs="Times New Roman"/>
          <w:sz w:val="24"/>
          <w:szCs w:val="24"/>
        </w:rPr>
        <w:t xml:space="preserve"> and </w:t>
      </w:r>
      <w:r w:rsidR="00220A5F">
        <w:rPr>
          <w:rFonts w:ascii="Times New Roman" w:hAnsi="Times New Roman" w:cs="Times New Roman"/>
          <w:sz w:val="24"/>
          <w:szCs w:val="24"/>
        </w:rPr>
        <w:fldChar w:fldCharType="begin"/>
      </w:r>
      <w:r w:rsidR="00220A5F">
        <w:rPr>
          <w:rFonts w:ascii="Times New Roman" w:hAnsi="Times New Roman" w:cs="Times New Roman"/>
          <w:sz w:val="24"/>
          <w:szCs w:val="24"/>
        </w:rPr>
        <w:instrText xml:space="preserve"> REF _Ref158842763 \h </w:instrText>
      </w:r>
      <w:r w:rsidR="00220A5F">
        <w:rPr>
          <w:rFonts w:ascii="Times New Roman" w:hAnsi="Times New Roman" w:cs="Times New Roman"/>
          <w:sz w:val="24"/>
          <w:szCs w:val="24"/>
        </w:rPr>
      </w:r>
      <w:r w:rsidR="00220A5F">
        <w:rPr>
          <w:rFonts w:ascii="Times New Roman" w:hAnsi="Times New Roman" w:cs="Times New Roman"/>
          <w:sz w:val="24"/>
          <w:szCs w:val="24"/>
        </w:rPr>
        <w:fldChar w:fldCharType="separate"/>
      </w:r>
      <w:r w:rsidR="00220A5F" w:rsidRPr="008C050D">
        <w:rPr>
          <w:rFonts w:ascii="Times New Roman" w:hAnsi="Times New Roman" w:cs="Times New Roman"/>
          <w:sz w:val="24"/>
          <w:szCs w:val="24"/>
        </w:rPr>
        <w:t xml:space="preserve">Figure </w:t>
      </w:r>
      <w:r w:rsidR="00220A5F">
        <w:rPr>
          <w:rFonts w:ascii="Times New Roman" w:hAnsi="Times New Roman" w:cs="Times New Roman"/>
          <w:noProof/>
          <w:sz w:val="24"/>
          <w:szCs w:val="24"/>
        </w:rPr>
        <w:t>6</w:t>
      </w:r>
      <w:r w:rsidR="00220A5F">
        <w:rPr>
          <w:rFonts w:ascii="Times New Roman" w:hAnsi="Times New Roman" w:cs="Times New Roman"/>
          <w:sz w:val="24"/>
          <w:szCs w:val="24"/>
        </w:rPr>
        <w:fldChar w:fldCharType="end"/>
      </w:r>
      <w:r w:rsidR="00220A5F">
        <w:rPr>
          <w:rFonts w:ascii="Times New Roman" w:hAnsi="Times New Roman" w:cs="Times New Roman"/>
          <w:sz w:val="24"/>
          <w:szCs w:val="24"/>
        </w:rPr>
        <w:t>, VAE performed reasonably fine on learning the distributions; however substantial discrepancies are notable.</w:t>
      </w:r>
    </w:p>
    <w:p w14:paraId="71853F96" w14:textId="77777777" w:rsidR="00220A5F" w:rsidRDefault="00220A5F" w:rsidP="001D721B">
      <w:pPr>
        <w:keepNext/>
        <w:jc w:val="center"/>
      </w:pPr>
      <w:r>
        <w:rPr>
          <w:noProof/>
        </w:rPr>
        <w:lastRenderedPageBreak/>
        <w:drawing>
          <wp:inline distT="0" distB="0" distL="0" distR="0" wp14:anchorId="71F4657B" wp14:editId="13D2C349">
            <wp:extent cx="2661285" cy="1810771"/>
            <wp:effectExtent l="0" t="0" r="5715" b="0"/>
            <wp:docPr id="1918355656" name="Picture 1"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355656" name="Picture 1" descr="A blue graph with white text&#10;&#10;Description automatically generated"/>
                    <pic:cNvPicPr/>
                  </pic:nvPicPr>
                  <pic:blipFill>
                    <a:blip r:embed="rId19"/>
                    <a:stretch>
                      <a:fillRect/>
                    </a:stretch>
                  </pic:blipFill>
                  <pic:spPr>
                    <a:xfrm>
                      <a:off x="0" y="0"/>
                      <a:ext cx="2677038" cy="1821489"/>
                    </a:xfrm>
                    <a:prstGeom prst="rect">
                      <a:avLst/>
                    </a:prstGeom>
                  </pic:spPr>
                </pic:pic>
              </a:graphicData>
            </a:graphic>
          </wp:inline>
        </w:drawing>
      </w:r>
    </w:p>
    <w:p w14:paraId="04833A20" w14:textId="65B418F3" w:rsidR="000912F1" w:rsidRDefault="00220A5F" w:rsidP="001D721B">
      <w:pPr>
        <w:jc w:val="center"/>
        <w:rPr>
          <w:rFonts w:ascii="Times New Roman" w:hAnsi="Times New Roman" w:cs="Times New Roman"/>
          <w:sz w:val="24"/>
          <w:szCs w:val="24"/>
        </w:rPr>
      </w:pPr>
      <w:bookmarkStart w:id="118" w:name="_Ref159005083"/>
      <w:r w:rsidRPr="00220A5F">
        <w:rPr>
          <w:rFonts w:ascii="Times New Roman" w:hAnsi="Times New Roman" w:cs="Times New Roman"/>
          <w:sz w:val="24"/>
          <w:szCs w:val="24"/>
        </w:rPr>
        <w:t xml:space="preserve">Figure </w:t>
      </w:r>
      <w:r w:rsidRPr="00220A5F">
        <w:rPr>
          <w:rFonts w:ascii="Times New Roman" w:hAnsi="Times New Roman" w:cs="Times New Roman"/>
          <w:sz w:val="24"/>
          <w:szCs w:val="24"/>
        </w:rPr>
        <w:fldChar w:fldCharType="begin"/>
      </w:r>
      <w:r w:rsidRPr="00220A5F">
        <w:rPr>
          <w:rFonts w:ascii="Times New Roman" w:hAnsi="Times New Roman" w:cs="Times New Roman"/>
          <w:sz w:val="24"/>
          <w:szCs w:val="24"/>
        </w:rPr>
        <w:instrText xml:space="preserve"> SEQ Figure \* ARABIC </w:instrText>
      </w:r>
      <w:r w:rsidRPr="00220A5F">
        <w:rPr>
          <w:rFonts w:ascii="Times New Roman" w:hAnsi="Times New Roman" w:cs="Times New Roman"/>
          <w:sz w:val="24"/>
          <w:szCs w:val="24"/>
        </w:rPr>
        <w:fldChar w:fldCharType="separate"/>
      </w:r>
      <w:r w:rsidR="00177969">
        <w:rPr>
          <w:rFonts w:ascii="Times New Roman" w:hAnsi="Times New Roman" w:cs="Times New Roman"/>
          <w:noProof/>
          <w:sz w:val="24"/>
          <w:szCs w:val="24"/>
        </w:rPr>
        <w:t>12</w:t>
      </w:r>
      <w:r w:rsidRPr="00220A5F">
        <w:rPr>
          <w:rFonts w:ascii="Times New Roman" w:hAnsi="Times New Roman" w:cs="Times New Roman"/>
          <w:sz w:val="24"/>
          <w:szCs w:val="24"/>
        </w:rPr>
        <w:fldChar w:fldCharType="end"/>
      </w:r>
      <w:bookmarkEnd w:id="118"/>
      <w:r w:rsidRPr="00220A5F">
        <w:rPr>
          <w:rFonts w:ascii="Times New Roman" w:hAnsi="Times New Roman" w:cs="Times New Roman"/>
          <w:sz w:val="24"/>
          <w:szCs w:val="24"/>
        </w:rPr>
        <w:t xml:space="preserve">. </w:t>
      </w:r>
      <w:ins w:id="119" w:author="Ying Zhao" w:date="2024-03-26T22:26:00Z">
        <w:r w:rsidR="00CB5E02" w:rsidRPr="00EB3F6B">
          <w:rPr>
            <w:rFonts w:ascii="Times New Roman" w:hAnsi="Times New Roman" w:cs="Times New Roman"/>
            <w:sz w:val="24"/>
            <w:szCs w:val="24"/>
          </w:rPr>
          <w:t>VAE reconstruct</w:t>
        </w:r>
        <w:r w:rsidR="00CB5E02">
          <w:rPr>
            <w:rFonts w:ascii="Times New Roman" w:hAnsi="Times New Roman" w:cs="Times New Roman"/>
            <w:sz w:val="24"/>
            <w:szCs w:val="24"/>
          </w:rPr>
          <w:t xml:space="preserve">ion of quantum distributions generated by execution </w:t>
        </w:r>
      </w:ins>
      <w:del w:id="120" w:author="Ying Zhao" w:date="2024-03-26T22:26:00Z">
        <w:r w:rsidRPr="00EB3F6B" w:rsidDel="00CB5E02">
          <w:rPr>
            <w:rFonts w:ascii="Times New Roman" w:hAnsi="Times New Roman" w:cs="Times New Roman"/>
            <w:sz w:val="24"/>
            <w:szCs w:val="24"/>
          </w:rPr>
          <w:delText xml:space="preserve">VAE reconstructed </w:delText>
        </w:r>
        <w:r w:rsidDel="00CB5E02">
          <w:rPr>
            <w:rFonts w:ascii="Times New Roman" w:hAnsi="Times New Roman" w:cs="Times New Roman"/>
            <w:sz w:val="24"/>
            <w:szCs w:val="24"/>
          </w:rPr>
          <w:delText>8</w:delText>
        </w:r>
        <w:r w:rsidRPr="00EB3F6B" w:rsidDel="00CB5E02">
          <w:rPr>
            <w:rFonts w:ascii="Times New Roman" w:hAnsi="Times New Roman" w:cs="Times New Roman"/>
            <w:sz w:val="24"/>
            <w:szCs w:val="24"/>
          </w:rPr>
          <w:delText>-qubits quantum distribution</w:delText>
        </w:r>
        <w:r w:rsidDel="00CB5E02">
          <w:rPr>
            <w:rFonts w:ascii="Times New Roman" w:hAnsi="Times New Roman" w:cs="Times New Roman"/>
            <w:sz w:val="24"/>
            <w:szCs w:val="24"/>
          </w:rPr>
          <w:delText xml:space="preserve"> </w:delText>
        </w:r>
      </w:del>
      <w:r>
        <w:rPr>
          <w:rFonts w:ascii="Times New Roman" w:hAnsi="Times New Roman" w:cs="Times New Roman"/>
          <w:sz w:val="24"/>
          <w:szCs w:val="24"/>
        </w:rPr>
        <w:t xml:space="preserve">from </w:t>
      </w:r>
      <w:proofErr w:type="spellStart"/>
      <w:r>
        <w:rPr>
          <w:rFonts w:ascii="Times New Roman" w:hAnsi="Times New Roman" w:cs="Times New Roman"/>
          <w:sz w:val="24"/>
          <w:szCs w:val="24"/>
        </w:rPr>
        <w:t>qsim</w:t>
      </w:r>
      <w:proofErr w:type="spellEnd"/>
      <w:r>
        <w:rPr>
          <w:rFonts w:ascii="Times New Roman" w:hAnsi="Times New Roman" w:cs="Times New Roman"/>
          <w:sz w:val="24"/>
          <w:szCs w:val="24"/>
        </w:rPr>
        <w:t xml:space="preserve"> circuits</w:t>
      </w:r>
      <w:ins w:id="121" w:author="Ying Zhao" w:date="2024-03-26T22:26:00Z">
        <w:r w:rsidR="00CB5E02">
          <w:rPr>
            <w:rFonts w:ascii="Times New Roman" w:hAnsi="Times New Roman" w:cs="Times New Roman"/>
            <w:sz w:val="24"/>
            <w:szCs w:val="24"/>
          </w:rPr>
          <w:t xml:space="preserve"> with 8 qubits</w:t>
        </w:r>
      </w:ins>
      <w:ins w:id="122" w:author="Ying Zhao" w:date="2024-03-26T22:29:00Z">
        <w:r w:rsidR="00D03947">
          <w:rPr>
            <w:rFonts w:ascii="Times New Roman" w:hAnsi="Times New Roman" w:cs="Times New Roman"/>
            <w:sz w:val="24"/>
            <w:szCs w:val="24"/>
          </w:rPr>
          <w:t xml:space="preserve"> [ref]</w:t>
        </w:r>
      </w:ins>
    </w:p>
    <w:p w14:paraId="7D5119E8" w14:textId="77777777" w:rsidR="00220A5F" w:rsidRDefault="00220A5F" w:rsidP="001D721B">
      <w:pPr>
        <w:keepNext/>
        <w:jc w:val="center"/>
      </w:pPr>
      <w:r>
        <w:rPr>
          <w:noProof/>
        </w:rPr>
        <w:drawing>
          <wp:inline distT="0" distB="0" distL="0" distR="0" wp14:anchorId="178984E4" wp14:editId="591920FD">
            <wp:extent cx="2661313" cy="1844060"/>
            <wp:effectExtent l="0" t="0" r="5715" b="3810"/>
            <wp:docPr id="185427340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73409" name="Picture 1" descr="A graph with blue lines&#10;&#10;Description automatically generated"/>
                    <pic:cNvPicPr/>
                  </pic:nvPicPr>
                  <pic:blipFill>
                    <a:blip r:embed="rId20"/>
                    <a:stretch>
                      <a:fillRect/>
                    </a:stretch>
                  </pic:blipFill>
                  <pic:spPr>
                    <a:xfrm>
                      <a:off x="0" y="0"/>
                      <a:ext cx="2675813" cy="1854107"/>
                    </a:xfrm>
                    <a:prstGeom prst="rect">
                      <a:avLst/>
                    </a:prstGeom>
                  </pic:spPr>
                </pic:pic>
              </a:graphicData>
            </a:graphic>
          </wp:inline>
        </w:drawing>
      </w:r>
    </w:p>
    <w:p w14:paraId="1A932EEB" w14:textId="4D328FEB" w:rsidR="00220A5F" w:rsidRDefault="00220A5F" w:rsidP="001D721B">
      <w:pPr>
        <w:jc w:val="center"/>
        <w:rPr>
          <w:rFonts w:ascii="Times New Roman" w:hAnsi="Times New Roman" w:cs="Times New Roman"/>
          <w:sz w:val="24"/>
          <w:szCs w:val="24"/>
        </w:rPr>
      </w:pPr>
      <w:bookmarkStart w:id="123" w:name="_Ref159005089"/>
      <w:r w:rsidRPr="00220A5F">
        <w:rPr>
          <w:rFonts w:ascii="Times New Roman" w:hAnsi="Times New Roman" w:cs="Times New Roman"/>
          <w:sz w:val="24"/>
          <w:szCs w:val="24"/>
        </w:rPr>
        <w:t xml:space="preserve">Figure </w:t>
      </w:r>
      <w:r w:rsidRPr="00220A5F">
        <w:rPr>
          <w:rFonts w:ascii="Times New Roman" w:hAnsi="Times New Roman" w:cs="Times New Roman"/>
          <w:sz w:val="24"/>
          <w:szCs w:val="24"/>
        </w:rPr>
        <w:fldChar w:fldCharType="begin"/>
      </w:r>
      <w:r w:rsidRPr="00220A5F">
        <w:rPr>
          <w:rFonts w:ascii="Times New Roman" w:hAnsi="Times New Roman" w:cs="Times New Roman"/>
          <w:sz w:val="24"/>
          <w:szCs w:val="24"/>
        </w:rPr>
        <w:instrText xml:space="preserve"> SEQ Figure \* ARABIC </w:instrText>
      </w:r>
      <w:r w:rsidRPr="00220A5F">
        <w:rPr>
          <w:rFonts w:ascii="Times New Roman" w:hAnsi="Times New Roman" w:cs="Times New Roman"/>
          <w:sz w:val="24"/>
          <w:szCs w:val="24"/>
        </w:rPr>
        <w:fldChar w:fldCharType="separate"/>
      </w:r>
      <w:r w:rsidR="00177969">
        <w:rPr>
          <w:rFonts w:ascii="Times New Roman" w:hAnsi="Times New Roman" w:cs="Times New Roman"/>
          <w:noProof/>
          <w:sz w:val="24"/>
          <w:szCs w:val="24"/>
        </w:rPr>
        <w:t>13</w:t>
      </w:r>
      <w:r w:rsidRPr="00220A5F">
        <w:rPr>
          <w:rFonts w:ascii="Times New Roman" w:hAnsi="Times New Roman" w:cs="Times New Roman"/>
          <w:sz w:val="24"/>
          <w:szCs w:val="24"/>
        </w:rPr>
        <w:fldChar w:fldCharType="end"/>
      </w:r>
      <w:bookmarkEnd w:id="123"/>
      <w:r w:rsidRPr="00220A5F">
        <w:rPr>
          <w:rFonts w:ascii="Times New Roman" w:hAnsi="Times New Roman" w:cs="Times New Roman"/>
          <w:sz w:val="24"/>
          <w:szCs w:val="24"/>
        </w:rPr>
        <w:t xml:space="preserve">. </w:t>
      </w:r>
      <w:ins w:id="124" w:author="Ying Zhao" w:date="2024-03-26T22:30:00Z">
        <w:r w:rsidR="007B6730" w:rsidRPr="00EB3F6B">
          <w:rPr>
            <w:rFonts w:ascii="Times New Roman" w:hAnsi="Times New Roman" w:cs="Times New Roman"/>
            <w:sz w:val="24"/>
            <w:szCs w:val="24"/>
          </w:rPr>
          <w:t>VAE reconstruct</w:t>
        </w:r>
        <w:r w:rsidR="007B6730">
          <w:rPr>
            <w:rFonts w:ascii="Times New Roman" w:hAnsi="Times New Roman" w:cs="Times New Roman"/>
            <w:sz w:val="24"/>
            <w:szCs w:val="24"/>
          </w:rPr>
          <w:t xml:space="preserve">ion of quantum distributions generated by execution from </w:t>
        </w:r>
        <w:proofErr w:type="spellStart"/>
        <w:r w:rsidR="007B6730">
          <w:rPr>
            <w:rFonts w:ascii="Times New Roman" w:hAnsi="Times New Roman" w:cs="Times New Roman"/>
            <w:sz w:val="24"/>
            <w:szCs w:val="24"/>
          </w:rPr>
          <w:t>qsim</w:t>
        </w:r>
        <w:proofErr w:type="spellEnd"/>
        <w:r w:rsidR="007B6730">
          <w:rPr>
            <w:rFonts w:ascii="Times New Roman" w:hAnsi="Times New Roman" w:cs="Times New Roman"/>
            <w:sz w:val="24"/>
            <w:szCs w:val="24"/>
          </w:rPr>
          <w:t xml:space="preserve"> circuits with 12 qubits</w:t>
        </w:r>
        <w:r w:rsidR="007B6730" w:rsidRPr="00EB3F6B" w:rsidDel="007B6730">
          <w:rPr>
            <w:rFonts w:ascii="Times New Roman" w:hAnsi="Times New Roman" w:cs="Times New Roman"/>
            <w:sz w:val="24"/>
            <w:szCs w:val="24"/>
          </w:rPr>
          <w:t xml:space="preserve"> </w:t>
        </w:r>
      </w:ins>
      <w:del w:id="125" w:author="Ying Zhao" w:date="2024-03-26T22:30:00Z">
        <w:r w:rsidRPr="00EB3F6B" w:rsidDel="007B6730">
          <w:rPr>
            <w:rFonts w:ascii="Times New Roman" w:hAnsi="Times New Roman" w:cs="Times New Roman"/>
            <w:sz w:val="24"/>
            <w:szCs w:val="24"/>
          </w:rPr>
          <w:delText xml:space="preserve">VAE reconstructed </w:delText>
        </w:r>
        <w:r w:rsidDel="007B6730">
          <w:rPr>
            <w:rFonts w:ascii="Times New Roman" w:hAnsi="Times New Roman" w:cs="Times New Roman"/>
            <w:sz w:val="24"/>
            <w:szCs w:val="24"/>
          </w:rPr>
          <w:delText>12</w:delText>
        </w:r>
        <w:r w:rsidRPr="00EB3F6B" w:rsidDel="007B6730">
          <w:rPr>
            <w:rFonts w:ascii="Times New Roman" w:hAnsi="Times New Roman" w:cs="Times New Roman"/>
            <w:sz w:val="24"/>
            <w:szCs w:val="24"/>
          </w:rPr>
          <w:delText>-qubits quantum distribution</w:delText>
        </w:r>
        <w:r w:rsidDel="007B6730">
          <w:rPr>
            <w:rFonts w:ascii="Times New Roman" w:hAnsi="Times New Roman" w:cs="Times New Roman"/>
            <w:sz w:val="24"/>
            <w:szCs w:val="24"/>
          </w:rPr>
          <w:delText xml:space="preserve"> from qsim circuits</w:delText>
        </w:r>
      </w:del>
      <w:ins w:id="126" w:author="Ying Zhao" w:date="2024-03-26T22:29:00Z">
        <w:r w:rsidR="00D03947">
          <w:rPr>
            <w:rFonts w:ascii="Times New Roman" w:hAnsi="Times New Roman" w:cs="Times New Roman"/>
            <w:sz w:val="24"/>
            <w:szCs w:val="24"/>
          </w:rPr>
          <w:t>[ref]</w:t>
        </w:r>
      </w:ins>
    </w:p>
    <w:p w14:paraId="316ADDD6" w14:textId="1B7BBD66" w:rsidR="00220A5F" w:rsidRDefault="00220A5F" w:rsidP="00220A5F">
      <w:pPr>
        <w:pStyle w:val="Caption"/>
        <w:rPr>
          <w:rFonts w:ascii="Times New Roman" w:hAnsi="Times New Roman" w:cs="Times New Roman"/>
          <w:sz w:val="24"/>
          <w:szCs w:val="24"/>
        </w:rPr>
      </w:pPr>
    </w:p>
    <w:p w14:paraId="6E95AE07" w14:textId="24240F88" w:rsidR="00220A5F" w:rsidRDefault="00220A5F" w:rsidP="00220A5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NF study of hard quantum distributions </w:t>
      </w:r>
    </w:p>
    <w:p w14:paraId="3940853A" w14:textId="6AA9FD34" w:rsidR="000912F1" w:rsidRDefault="001B4CAE" w:rsidP="004F0258">
      <w:pPr>
        <w:rPr>
          <w:rFonts w:ascii="Times New Roman" w:hAnsi="Times New Roman" w:cs="Times New Roman"/>
          <w:sz w:val="24"/>
          <w:szCs w:val="24"/>
        </w:rPr>
      </w:pPr>
      <w:r>
        <w:rPr>
          <w:rFonts w:ascii="Times New Roman" w:hAnsi="Times New Roman" w:cs="Times New Roman"/>
          <w:sz w:val="24"/>
          <w:szCs w:val="24"/>
        </w:rPr>
        <w:t xml:space="preserve">We </w:t>
      </w:r>
      <w:proofErr w:type="gramStart"/>
      <w:r w:rsidR="00F664E0">
        <w:rPr>
          <w:rFonts w:ascii="Times New Roman" w:hAnsi="Times New Roman" w:cs="Times New Roman"/>
          <w:sz w:val="24"/>
          <w:szCs w:val="24"/>
        </w:rPr>
        <w:t>build</w:t>
      </w:r>
      <w:proofErr w:type="gramEnd"/>
      <w:r>
        <w:rPr>
          <w:rFonts w:ascii="Times New Roman" w:hAnsi="Times New Roman" w:cs="Times New Roman"/>
          <w:sz w:val="24"/>
          <w:szCs w:val="24"/>
        </w:rPr>
        <w:t xml:space="preserve"> the NF network using the </w:t>
      </w:r>
      <w:proofErr w:type="spellStart"/>
      <w:r>
        <w:rPr>
          <w:rFonts w:ascii="Times New Roman" w:hAnsi="Times New Roman" w:cs="Times New Roman"/>
          <w:sz w:val="24"/>
          <w:szCs w:val="24"/>
        </w:rPr>
        <w:t>Tensorflow</w:t>
      </w:r>
      <w:r w:rsidR="00F664E0">
        <w:rPr>
          <w:rFonts w:ascii="Times New Roman" w:hAnsi="Times New Roman" w:cs="Times New Roman"/>
          <w:sz w:val="24"/>
          <w:szCs w:val="24"/>
        </w:rPr>
        <w:t>_Probability</w:t>
      </w:r>
      <w:proofErr w:type="spellEnd"/>
      <w:r w:rsidR="0093567B">
        <w:rPr>
          <w:rFonts w:ascii="Times New Roman" w:hAnsi="Times New Roman" w:cs="Times New Roman"/>
          <w:sz w:val="24"/>
          <w:szCs w:val="24"/>
        </w:rPr>
        <w:t xml:space="preserve"> (TSP)</w:t>
      </w:r>
      <w:r>
        <w:rPr>
          <w:rFonts w:ascii="Times New Roman" w:hAnsi="Times New Roman" w:cs="Times New Roman"/>
          <w:sz w:val="24"/>
          <w:szCs w:val="24"/>
        </w:rPr>
        <w:t xml:space="preserve"> framework and following the steps described in </w:t>
      </w:r>
      <w:r w:rsidR="004F47CD">
        <w:rPr>
          <w:rFonts w:ascii="Times New Roman" w:hAnsi="Times New Roman" w:cs="Times New Roman"/>
          <w:sz w:val="24"/>
          <w:szCs w:val="24"/>
        </w:rPr>
        <w:t>S</w:t>
      </w:r>
      <w:r>
        <w:rPr>
          <w:rFonts w:ascii="Times New Roman" w:hAnsi="Times New Roman" w:cs="Times New Roman"/>
          <w:sz w:val="24"/>
          <w:szCs w:val="24"/>
        </w:rPr>
        <w:t>ection 3.</w:t>
      </w:r>
      <w:r w:rsidR="00F664E0">
        <w:rPr>
          <w:rFonts w:ascii="Times New Roman" w:hAnsi="Times New Roman" w:cs="Times New Roman"/>
          <w:sz w:val="24"/>
          <w:szCs w:val="24"/>
        </w:rPr>
        <w:t>2</w:t>
      </w:r>
      <w:r>
        <w:rPr>
          <w:rFonts w:ascii="Times New Roman" w:hAnsi="Times New Roman" w:cs="Times New Roman"/>
          <w:sz w:val="24"/>
          <w:szCs w:val="24"/>
        </w:rPr>
        <w:t>.</w:t>
      </w:r>
      <w:r w:rsidR="00F664E0">
        <w:rPr>
          <w:rFonts w:ascii="Times New Roman" w:hAnsi="Times New Roman" w:cs="Times New Roman"/>
          <w:sz w:val="24"/>
          <w:szCs w:val="24"/>
        </w:rPr>
        <w:t xml:space="preserve"> </w:t>
      </w:r>
      <w:ins w:id="127" w:author="Ying Zhao" w:date="2024-03-26T22:30:00Z">
        <w:r w:rsidR="00EC63AD">
          <w:rPr>
            <w:rFonts w:ascii="Times New Roman" w:hAnsi="Times New Roman" w:cs="Times New Roman"/>
            <w:sz w:val="24"/>
            <w:szCs w:val="24"/>
          </w:rPr>
          <w:t xml:space="preserve">(add 1-2 reference on </w:t>
        </w:r>
      </w:ins>
      <w:ins w:id="128" w:author="Ying Zhao" w:date="2024-03-26T22:31:00Z">
        <w:r w:rsidR="00EC63AD">
          <w:rPr>
            <w:rFonts w:ascii="Times New Roman" w:hAnsi="Times New Roman" w:cs="Times New Roman"/>
            <w:sz w:val="24"/>
            <w:szCs w:val="24"/>
          </w:rPr>
          <w:t xml:space="preserve">TSP) </w:t>
        </w:r>
      </w:ins>
      <w:r w:rsidR="00B16559">
        <w:rPr>
          <w:rFonts w:ascii="Times New Roman" w:hAnsi="Times New Roman" w:cs="Times New Roman"/>
          <w:sz w:val="24"/>
          <w:szCs w:val="24"/>
        </w:rPr>
        <w:t>The network</w:t>
      </w:r>
      <w:r w:rsidR="00EA0819">
        <w:rPr>
          <w:rFonts w:ascii="Times New Roman" w:hAnsi="Times New Roman" w:cs="Times New Roman"/>
          <w:sz w:val="24"/>
          <w:szCs w:val="24"/>
        </w:rPr>
        <w:t xml:space="preserve"> is coded in </w:t>
      </w:r>
      <w:r w:rsidR="005F7156">
        <w:rPr>
          <w:rFonts w:ascii="Times New Roman" w:hAnsi="Times New Roman" w:cs="Times New Roman"/>
          <w:sz w:val="24"/>
          <w:szCs w:val="24"/>
        </w:rPr>
        <w:t>P</w:t>
      </w:r>
      <w:r w:rsidR="00EA0819">
        <w:rPr>
          <w:rFonts w:ascii="Times New Roman" w:hAnsi="Times New Roman" w:cs="Times New Roman"/>
          <w:sz w:val="24"/>
          <w:szCs w:val="24"/>
        </w:rPr>
        <w:t>ython</w:t>
      </w:r>
      <w:r w:rsidR="00F664E0">
        <w:rPr>
          <w:rFonts w:ascii="Times New Roman" w:hAnsi="Times New Roman" w:cs="Times New Roman"/>
          <w:sz w:val="24"/>
          <w:szCs w:val="24"/>
        </w:rPr>
        <w:t xml:space="preserve"> by referencing the tutorial from White </w:t>
      </w:r>
      <w:sdt>
        <w:sdtPr>
          <w:rPr>
            <w:rFonts w:ascii="Times New Roman" w:hAnsi="Times New Roman" w:cs="Times New Roman"/>
            <w:sz w:val="24"/>
            <w:szCs w:val="24"/>
          </w:rPr>
          <w:id w:val="270898335"/>
          <w:citation/>
        </w:sdtPr>
        <w:sdtContent>
          <w:r w:rsidR="00EA0819">
            <w:rPr>
              <w:rFonts w:ascii="Times New Roman" w:hAnsi="Times New Roman" w:cs="Times New Roman"/>
              <w:sz w:val="24"/>
              <w:szCs w:val="24"/>
            </w:rPr>
            <w:fldChar w:fldCharType="begin"/>
          </w:r>
          <w:r w:rsidR="00EA0819">
            <w:rPr>
              <w:rFonts w:ascii="Times New Roman" w:hAnsi="Times New Roman" w:cs="Times New Roman"/>
              <w:sz w:val="24"/>
              <w:szCs w:val="24"/>
            </w:rPr>
            <w:instrText xml:space="preserve"> CITATION Whi21 \l 1033 </w:instrText>
          </w:r>
          <w:r w:rsidR="00EA0819">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[17]</w:t>
          </w:r>
          <w:r w:rsidR="00EA0819">
            <w:rPr>
              <w:rFonts w:ascii="Times New Roman" w:hAnsi="Times New Roman" w:cs="Times New Roman"/>
              <w:sz w:val="24"/>
              <w:szCs w:val="24"/>
            </w:rPr>
            <w:fldChar w:fldCharType="end"/>
          </w:r>
        </w:sdtContent>
      </w:sdt>
      <w:r w:rsidR="00F664E0">
        <w:rPr>
          <w:rFonts w:ascii="Times New Roman" w:hAnsi="Times New Roman" w:cs="Times New Roman"/>
          <w:sz w:val="24"/>
          <w:szCs w:val="24"/>
        </w:rPr>
        <w:t>.</w:t>
      </w:r>
      <w:r w:rsidR="004F47CD">
        <w:rPr>
          <w:rFonts w:ascii="Times New Roman" w:hAnsi="Times New Roman" w:cs="Times New Roman"/>
          <w:sz w:val="24"/>
          <w:szCs w:val="24"/>
        </w:rPr>
        <w:t xml:space="preserve"> As described in Section 3.2, the </w:t>
      </w:r>
      <w:r w:rsidR="00543C10">
        <w:rPr>
          <w:rFonts w:ascii="Times New Roman" w:hAnsi="Times New Roman" w:cs="Times New Roman"/>
          <w:sz w:val="24"/>
          <w:szCs w:val="24"/>
        </w:rPr>
        <w:t>key component</w:t>
      </w:r>
      <w:r w:rsidR="007220D5">
        <w:rPr>
          <w:rFonts w:ascii="Times New Roman" w:hAnsi="Times New Roman" w:cs="Times New Roman"/>
          <w:sz w:val="24"/>
          <w:szCs w:val="24"/>
        </w:rPr>
        <w:t>s</w:t>
      </w:r>
      <w:r w:rsidR="00543C10">
        <w:rPr>
          <w:rFonts w:ascii="Times New Roman" w:hAnsi="Times New Roman" w:cs="Times New Roman"/>
          <w:sz w:val="24"/>
          <w:szCs w:val="24"/>
        </w:rPr>
        <w:t xml:space="preserve"> of NF </w:t>
      </w:r>
      <w:r w:rsidR="007220D5">
        <w:rPr>
          <w:rFonts w:ascii="Times New Roman" w:hAnsi="Times New Roman" w:cs="Times New Roman"/>
          <w:sz w:val="24"/>
          <w:szCs w:val="24"/>
        </w:rPr>
        <w:t>are</w:t>
      </w:r>
      <w:r w:rsidR="00543C10">
        <w:rPr>
          <w:rFonts w:ascii="Times New Roman" w:hAnsi="Times New Roman" w:cs="Times New Roman"/>
          <w:sz w:val="24"/>
          <w:szCs w:val="24"/>
        </w:rPr>
        <w:t xml:space="preserve"> invertible and differentiable </w:t>
      </w:r>
      <w:proofErr w:type="spellStart"/>
      <w:r w:rsidR="00543C10">
        <w:rPr>
          <w:rFonts w:ascii="Times New Roman" w:hAnsi="Times New Roman" w:cs="Times New Roman"/>
          <w:sz w:val="24"/>
          <w:szCs w:val="24"/>
        </w:rPr>
        <w:t>bijectors</w:t>
      </w:r>
      <w:proofErr w:type="spellEnd"/>
      <w:r w:rsidR="0093567B">
        <w:rPr>
          <w:rFonts w:ascii="Times New Roman" w:hAnsi="Times New Roman" w:cs="Times New Roman"/>
          <w:sz w:val="24"/>
          <w:szCs w:val="24"/>
        </w:rPr>
        <w:t xml:space="preserve">. To chain up these </w:t>
      </w:r>
      <w:proofErr w:type="spellStart"/>
      <w:r w:rsidR="0093567B">
        <w:rPr>
          <w:rFonts w:ascii="Times New Roman" w:hAnsi="Times New Roman" w:cs="Times New Roman"/>
          <w:sz w:val="24"/>
          <w:szCs w:val="24"/>
        </w:rPr>
        <w:t>bijectors</w:t>
      </w:r>
      <w:proofErr w:type="spellEnd"/>
      <w:r w:rsidR="0093567B">
        <w:rPr>
          <w:rFonts w:ascii="Times New Roman" w:hAnsi="Times New Roman" w:cs="Times New Roman"/>
          <w:sz w:val="24"/>
          <w:szCs w:val="24"/>
        </w:rPr>
        <w:t xml:space="preserve">, we employ a masked autoregressive network which is ready to use in TSP. An autoregressive network satisfies the property that, for each dimension </w:t>
      </w:r>
      <w:r w:rsidR="0093567B" w:rsidRPr="001E26B6">
        <w:rPr>
          <w:rFonts w:ascii="Times New Roman" w:hAnsi="Times New Roman" w:cs="Times New Roman"/>
          <w:i/>
          <w:iCs/>
          <w:sz w:val="24"/>
          <w:szCs w:val="24"/>
        </w:rPr>
        <w:t>i</w:t>
      </w:r>
      <w:r w:rsidR="0093567B">
        <w:rPr>
          <w:rFonts w:ascii="Times New Roman" w:hAnsi="Times New Roman" w:cs="Times New Roman"/>
          <w:sz w:val="24"/>
          <w:szCs w:val="24"/>
        </w:rPr>
        <w:t xml:space="preserve"> of the data, distribution of </w:t>
      </w:r>
      <w:r w:rsidR="00644ACE" w:rsidRPr="0093567B">
        <w:rPr>
          <w:rFonts w:ascii="Times New Roman" w:hAnsi="Times New Roman" w:cs="Times New Roman"/>
          <w:i/>
          <w:iCs/>
          <w:sz w:val="24"/>
          <w:szCs w:val="24"/>
        </w:rPr>
        <w:t>x</w:t>
      </w:r>
      <w:r w:rsidR="00AD1AD5">
        <w:rPr>
          <w:rFonts w:ascii="Times New Roman" w:hAnsi="Times New Roman" w:cs="Times New Roman"/>
          <w:i/>
          <w:iCs/>
          <w:sz w:val="24"/>
          <w:szCs w:val="24"/>
          <w:vertAlign w:val="subscript"/>
        </w:rPr>
        <w:t>i</w:t>
      </w:r>
      <w:r w:rsidR="0093567B">
        <w:rPr>
          <w:rFonts w:ascii="Times New Roman" w:hAnsi="Times New Roman" w:cs="Times New Roman"/>
          <w:sz w:val="24"/>
          <w:szCs w:val="24"/>
        </w:rPr>
        <w:t xml:space="preserve"> is only dependent on </w:t>
      </w:r>
      <w:proofErr w:type="spellStart"/>
      <w:r w:rsidR="0093567B" w:rsidRPr="0093567B">
        <w:rPr>
          <w:rFonts w:ascii="Times New Roman" w:hAnsi="Times New Roman" w:cs="Times New Roman"/>
          <w:i/>
          <w:iCs/>
          <w:sz w:val="24"/>
          <w:szCs w:val="24"/>
        </w:rPr>
        <w:t>x</w:t>
      </w:r>
      <w:r w:rsidR="0093567B" w:rsidRPr="00644ACE">
        <w:rPr>
          <w:rFonts w:ascii="Times New Roman" w:hAnsi="Times New Roman" w:cs="Times New Roman"/>
          <w:i/>
          <w:iCs/>
          <w:sz w:val="24"/>
          <w:szCs w:val="24"/>
          <w:vertAlign w:val="subscript"/>
        </w:rPr>
        <w:t>j</w:t>
      </w:r>
      <w:proofErr w:type="spellEnd"/>
      <w:r w:rsidR="0093567B">
        <w:rPr>
          <w:rFonts w:ascii="Times New Roman" w:hAnsi="Times New Roman" w:cs="Times New Roman"/>
          <w:sz w:val="24"/>
          <w:szCs w:val="24"/>
        </w:rPr>
        <w:t xml:space="preserve"> for </w:t>
      </w:r>
      <m:oMath>
        <m:r>
          <w:rPr>
            <w:rFonts w:ascii="Cambria Math" w:hAnsi="Cambria Math" w:cs="Times New Roman"/>
            <w:sz w:val="24"/>
            <w:szCs w:val="24"/>
          </w:rPr>
          <m:t>0≤j&lt;i</m:t>
        </m:r>
      </m:oMath>
      <w:r w:rsidR="0093567B">
        <w:rPr>
          <w:rFonts w:ascii="Times New Roman" w:hAnsi="Times New Roman" w:cs="Times New Roman"/>
          <w:sz w:val="24"/>
          <w:szCs w:val="24"/>
        </w:rPr>
        <w:t xml:space="preserve">. </w:t>
      </w:r>
      <w:r w:rsidR="00644ACE">
        <w:rPr>
          <w:rFonts w:ascii="Times New Roman" w:hAnsi="Times New Roman" w:cs="Times New Roman"/>
          <w:sz w:val="24"/>
          <w:szCs w:val="24"/>
        </w:rPr>
        <w:t xml:space="preserve">The benefit of autoregressive network is so that the Jacobian matrix is always lower-diagonal, ensuring </w:t>
      </w:r>
      <w:r w:rsidR="001E26B6">
        <w:rPr>
          <w:rFonts w:ascii="Times New Roman" w:hAnsi="Times New Roman" w:cs="Times New Roman"/>
          <w:sz w:val="24"/>
          <w:szCs w:val="24"/>
        </w:rPr>
        <w:t xml:space="preserve">super-fast </w:t>
      </w:r>
      <w:r w:rsidR="00644ACE">
        <w:rPr>
          <w:rFonts w:ascii="Times New Roman" w:hAnsi="Times New Roman" w:cs="Times New Roman"/>
          <w:sz w:val="24"/>
          <w:szCs w:val="24"/>
        </w:rPr>
        <w:t>computation of the determinant. Therefore, autore</w:t>
      </w:r>
      <w:r w:rsidR="00277057">
        <w:rPr>
          <w:rFonts w:ascii="Times New Roman" w:hAnsi="Times New Roman" w:cs="Times New Roman"/>
          <w:sz w:val="24"/>
          <w:szCs w:val="24"/>
        </w:rPr>
        <w:t>g</w:t>
      </w:r>
      <w:r w:rsidR="00644ACE">
        <w:rPr>
          <w:rFonts w:ascii="Times New Roman" w:hAnsi="Times New Roman" w:cs="Times New Roman"/>
          <w:sz w:val="24"/>
          <w:szCs w:val="24"/>
        </w:rPr>
        <w:t>ressive network allows computation-efficient forward transformation, making it a popular choice of NF training. To set up the NF network used in this paper, we chain up five layers of masked autoregressive networks. The loss function is set as the negative log probability as in Eq. (</w:t>
      </w:r>
      <w:r w:rsidR="00F87211">
        <w:rPr>
          <w:rFonts w:ascii="Times New Roman" w:hAnsi="Times New Roman" w:cs="Times New Roman"/>
          <w:sz w:val="24"/>
          <w:szCs w:val="24"/>
        </w:rPr>
        <w:t>11</w:t>
      </w:r>
      <w:r w:rsidR="00644ACE">
        <w:rPr>
          <w:rFonts w:ascii="Times New Roman" w:hAnsi="Times New Roman" w:cs="Times New Roman"/>
          <w:sz w:val="24"/>
          <w:szCs w:val="24"/>
        </w:rPr>
        <w:t>) to train this NF.</w:t>
      </w:r>
      <w:r w:rsidR="00270EB8">
        <w:rPr>
          <w:rFonts w:ascii="Times New Roman" w:hAnsi="Times New Roman" w:cs="Times New Roman"/>
          <w:sz w:val="24"/>
          <w:szCs w:val="24"/>
        </w:rPr>
        <w:t xml:space="preserve"> </w:t>
      </w:r>
      <w:r w:rsidR="00D475AB">
        <w:rPr>
          <w:rFonts w:ascii="Times New Roman" w:hAnsi="Times New Roman" w:cs="Times New Roman"/>
          <w:sz w:val="24"/>
          <w:szCs w:val="24"/>
        </w:rPr>
        <w:t xml:space="preserve">The layers of this NF network consist of a series of </w:t>
      </w:r>
      <w:proofErr w:type="spellStart"/>
      <w:r w:rsidR="00D475AB">
        <w:rPr>
          <w:rFonts w:ascii="Times New Roman" w:hAnsi="Times New Roman" w:cs="Times New Roman"/>
          <w:sz w:val="24"/>
          <w:szCs w:val="24"/>
        </w:rPr>
        <w:t>AutoregressiveNetworks</w:t>
      </w:r>
      <w:proofErr w:type="spellEnd"/>
      <w:r w:rsidR="00D475AB">
        <w:rPr>
          <w:rFonts w:ascii="Times New Roman" w:hAnsi="Times New Roman" w:cs="Times New Roman"/>
          <w:sz w:val="24"/>
          <w:szCs w:val="24"/>
        </w:rPr>
        <w:t xml:space="preserve"> interconnected by </w:t>
      </w:r>
      <w:proofErr w:type="spellStart"/>
      <w:r w:rsidR="00D475AB">
        <w:rPr>
          <w:rFonts w:ascii="Times New Roman" w:hAnsi="Times New Roman" w:cs="Times New Roman"/>
          <w:sz w:val="24"/>
          <w:szCs w:val="24"/>
        </w:rPr>
        <w:t>TFOpLambda</w:t>
      </w:r>
      <w:proofErr w:type="spellEnd"/>
      <w:r w:rsidR="00D475AB">
        <w:rPr>
          <w:rFonts w:ascii="Times New Roman" w:hAnsi="Times New Roman" w:cs="Times New Roman"/>
          <w:sz w:val="24"/>
          <w:szCs w:val="24"/>
        </w:rPr>
        <w:t xml:space="preserve"> operators. Total number of trainable parameters of this VAE is 98,640, again making it trainable on the CPU of a </w:t>
      </w:r>
      <w:proofErr w:type="spellStart"/>
      <w:r w:rsidR="00D475AB">
        <w:rPr>
          <w:rFonts w:ascii="Times New Roman" w:hAnsi="Times New Roman" w:cs="Times New Roman"/>
          <w:sz w:val="24"/>
          <w:szCs w:val="24"/>
        </w:rPr>
        <w:t>PC.</w:t>
      </w:r>
      <w:del w:id="129" w:author="Ying Zhao" w:date="2024-03-26T22:32:00Z">
        <w:r w:rsidR="00D475AB" w:rsidDel="00CF000A">
          <w:rPr>
            <w:rFonts w:ascii="Times New Roman" w:hAnsi="Times New Roman" w:cs="Times New Roman"/>
            <w:sz w:val="24"/>
            <w:szCs w:val="24"/>
          </w:rPr>
          <w:delText xml:space="preserve"> </w:delText>
        </w:r>
        <w:r w:rsidR="009548A9" w:rsidDel="00CF000A">
          <w:rPr>
            <w:rFonts w:ascii="Times New Roman" w:hAnsi="Times New Roman" w:cs="Times New Roman"/>
            <w:sz w:val="24"/>
            <w:szCs w:val="24"/>
          </w:rPr>
          <w:delText>Unfortunately, t</w:delText>
        </w:r>
      </w:del>
      <w:ins w:id="130" w:author="Ying Zhao" w:date="2024-03-26T22:32:00Z">
        <w:r w:rsidR="00CF000A">
          <w:rPr>
            <w:rFonts w:ascii="Times New Roman" w:hAnsi="Times New Roman" w:cs="Times New Roman"/>
            <w:sz w:val="24"/>
            <w:szCs w:val="24"/>
          </w:rPr>
          <w:t>T</w:t>
        </w:r>
      </w:ins>
      <w:r w:rsidR="00270EB8">
        <w:rPr>
          <w:rFonts w:ascii="Times New Roman" w:hAnsi="Times New Roman" w:cs="Times New Roman"/>
          <w:sz w:val="24"/>
          <w:szCs w:val="24"/>
        </w:rPr>
        <w:t>he</w:t>
      </w:r>
      <w:proofErr w:type="spellEnd"/>
      <w:r w:rsidR="00270EB8">
        <w:rPr>
          <w:rFonts w:ascii="Times New Roman" w:hAnsi="Times New Roman" w:cs="Times New Roman"/>
          <w:sz w:val="24"/>
          <w:szCs w:val="24"/>
        </w:rPr>
        <w:t xml:space="preserve"> architecture diagram generated by </w:t>
      </w:r>
      <w:proofErr w:type="spellStart"/>
      <w:r w:rsidR="00270EB8">
        <w:rPr>
          <w:rFonts w:ascii="Times New Roman" w:hAnsi="Times New Roman" w:cs="Times New Roman"/>
          <w:sz w:val="24"/>
          <w:szCs w:val="24"/>
        </w:rPr>
        <w:lastRenderedPageBreak/>
        <w:t>Keras.utils.plot_model</w:t>
      </w:r>
      <w:proofErr w:type="spellEnd"/>
      <w:r w:rsidR="00270EB8">
        <w:rPr>
          <w:rFonts w:ascii="Times New Roman" w:hAnsi="Times New Roman" w:cs="Times New Roman"/>
          <w:sz w:val="24"/>
          <w:szCs w:val="24"/>
        </w:rPr>
        <w:t xml:space="preserve">() is </w:t>
      </w:r>
      <w:r w:rsidR="00B55E4C">
        <w:rPr>
          <w:rFonts w:ascii="Times New Roman" w:hAnsi="Times New Roman" w:cs="Times New Roman"/>
          <w:sz w:val="24"/>
          <w:szCs w:val="24"/>
        </w:rPr>
        <w:t xml:space="preserve">too large to </w:t>
      </w:r>
      <w:r w:rsidR="00D475AB">
        <w:rPr>
          <w:rFonts w:ascii="Times New Roman" w:hAnsi="Times New Roman" w:cs="Times New Roman"/>
          <w:sz w:val="24"/>
          <w:szCs w:val="24"/>
        </w:rPr>
        <w:t xml:space="preserve">fit in one page; </w:t>
      </w:r>
      <w:del w:id="131" w:author="Ying Zhao" w:date="2024-03-26T22:32:00Z">
        <w:r w:rsidR="00D475AB" w:rsidDel="00CF000A">
          <w:rPr>
            <w:rFonts w:ascii="Times New Roman" w:hAnsi="Times New Roman" w:cs="Times New Roman"/>
            <w:sz w:val="24"/>
            <w:szCs w:val="24"/>
          </w:rPr>
          <w:delText xml:space="preserve">nevertheless, it can be provided with reasonable request. </w:delText>
        </w:r>
      </w:del>
      <w:ins w:id="132" w:author="Ying Zhao" w:date="2024-03-26T22:32:00Z">
        <w:r w:rsidR="00CF000A">
          <w:rPr>
            <w:rFonts w:ascii="Times New Roman" w:hAnsi="Times New Roman" w:cs="Times New Roman"/>
            <w:sz w:val="24"/>
            <w:szCs w:val="24"/>
          </w:rPr>
          <w:t xml:space="preserve">but it can be found on </w:t>
        </w:r>
        <w:proofErr w:type="spellStart"/>
        <w:r w:rsidR="00CF000A">
          <w:rPr>
            <w:rFonts w:ascii="Times New Roman" w:hAnsi="Times New Roman" w:cs="Times New Roman"/>
            <w:sz w:val="24"/>
            <w:szCs w:val="24"/>
          </w:rPr>
          <w:t>github</w:t>
        </w:r>
        <w:proofErr w:type="spellEnd"/>
        <w:r w:rsidR="00CF000A">
          <w:rPr>
            <w:rFonts w:ascii="Times New Roman" w:hAnsi="Times New Roman" w:cs="Times New Roman"/>
            <w:sz w:val="24"/>
            <w:szCs w:val="24"/>
          </w:rPr>
          <w:t xml:space="preserve"> </w:t>
        </w:r>
      </w:ins>
      <w:ins w:id="133" w:author="Ying Zhao" w:date="2024-03-26T22:33:00Z">
        <w:r w:rsidR="005836ED">
          <w:rPr>
            <w:rFonts w:ascii="Times New Roman" w:hAnsi="Times New Roman" w:cs="Times New Roman"/>
            <w:sz w:val="24"/>
            <w:szCs w:val="24"/>
          </w:rPr>
          <w:t xml:space="preserve">[ref] (add a reference with </w:t>
        </w:r>
        <w:proofErr w:type="spellStart"/>
        <w:r w:rsidR="005836ED">
          <w:rPr>
            <w:rFonts w:ascii="Times New Roman" w:hAnsi="Times New Roman" w:cs="Times New Roman"/>
            <w:sz w:val="24"/>
            <w:szCs w:val="24"/>
          </w:rPr>
          <w:t>github</w:t>
        </w:r>
        <w:proofErr w:type="spellEnd"/>
        <w:r w:rsidR="005836ED">
          <w:rPr>
            <w:rFonts w:ascii="Times New Roman" w:hAnsi="Times New Roman" w:cs="Times New Roman"/>
            <w:sz w:val="24"/>
            <w:szCs w:val="24"/>
          </w:rPr>
          <w:t xml:space="preserve"> weblink).</w:t>
        </w:r>
      </w:ins>
    </w:p>
    <w:p w14:paraId="12374EDC" w14:textId="647FAE84" w:rsidR="004B5A7F" w:rsidRDefault="00AA631A" w:rsidP="004B5A7F">
      <w:pPr>
        <w:rPr>
          <w:rFonts w:ascii="Times New Roman" w:hAnsi="Times New Roman" w:cs="Times New Roman"/>
          <w:sz w:val="24"/>
          <w:szCs w:val="24"/>
        </w:rPr>
      </w:pPr>
      <w:r>
        <w:rPr>
          <w:rFonts w:ascii="Times New Roman" w:hAnsi="Times New Roman" w:cs="Times New Roman"/>
          <w:sz w:val="24"/>
          <w:szCs w:val="24"/>
        </w:rPr>
        <w:t>This NF network is trained</w:t>
      </w:r>
      <w:r w:rsidR="004B5A7F">
        <w:rPr>
          <w:rFonts w:ascii="Times New Roman" w:hAnsi="Times New Roman" w:cs="Times New Roman"/>
          <w:sz w:val="24"/>
          <w:szCs w:val="24"/>
        </w:rPr>
        <w:t xml:space="preserve"> with the hard quantum distributions as described in Section 2.1 and 2.2 respectively</w:t>
      </w:r>
      <w:r>
        <w:rPr>
          <w:rFonts w:ascii="Times New Roman" w:hAnsi="Times New Roman" w:cs="Times New Roman"/>
          <w:sz w:val="24"/>
          <w:szCs w:val="24"/>
        </w:rPr>
        <w:t>. Afterwards, the r</w:t>
      </w:r>
      <w:r w:rsidR="004B5A7F">
        <w:rPr>
          <w:rFonts w:ascii="Times New Roman" w:hAnsi="Times New Roman" w:cs="Times New Roman"/>
          <w:sz w:val="24"/>
          <w:szCs w:val="24"/>
        </w:rPr>
        <w:t>econstruct distributions</w:t>
      </w:r>
      <w:r>
        <w:rPr>
          <w:rFonts w:ascii="Times New Roman" w:hAnsi="Times New Roman" w:cs="Times New Roman"/>
          <w:sz w:val="24"/>
          <w:szCs w:val="24"/>
        </w:rPr>
        <w:t xml:space="preserve"> are drawn from the trained </w:t>
      </w:r>
      <w:r w:rsidR="008A3BF8">
        <w:rPr>
          <w:rFonts w:ascii="Times New Roman" w:hAnsi="Times New Roman" w:cs="Times New Roman"/>
          <w:sz w:val="24"/>
          <w:szCs w:val="24"/>
        </w:rPr>
        <w:t>NF</w:t>
      </w:r>
      <w:r w:rsidR="004B5A7F">
        <w:rPr>
          <w:rFonts w:ascii="Times New Roman" w:hAnsi="Times New Roman" w:cs="Times New Roman"/>
          <w:sz w:val="24"/>
          <w:szCs w:val="24"/>
        </w:rPr>
        <w:t xml:space="preserve">. </w:t>
      </w:r>
    </w:p>
    <w:p w14:paraId="47529679" w14:textId="511CC3D4" w:rsidR="006F20DE" w:rsidRDefault="00C76390" w:rsidP="004F0258">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_Ref159011982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77969">
        <w:rPr>
          <w:rFonts w:ascii="Times New Roman" w:hAnsi="Times New Roman" w:cs="Times New Roman"/>
          <w:sz w:val="24"/>
          <w:szCs w:val="24"/>
        </w:rPr>
        <w:t>Figure 14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4B5A7F">
        <w:rPr>
          <w:rFonts w:ascii="Times New Roman" w:hAnsi="Times New Roman" w:cs="Times New Roman"/>
          <w:sz w:val="24"/>
          <w:szCs w:val="24"/>
        </w:rPr>
        <w:t>and</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_Ref159011991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77969">
        <w:rPr>
          <w:rFonts w:ascii="Times New Roman" w:hAnsi="Times New Roman" w:cs="Times New Roman"/>
          <w:sz w:val="24"/>
          <w:szCs w:val="24"/>
        </w:rPr>
        <w:t>Figure 15</w:t>
      </w:r>
      <w:r>
        <w:rPr>
          <w:rFonts w:ascii="Times New Roman" w:hAnsi="Times New Roman" w:cs="Times New Roman"/>
          <w:sz w:val="24"/>
          <w:szCs w:val="24"/>
        </w:rPr>
        <w:fldChar w:fldCharType="end"/>
      </w:r>
      <w:r w:rsidR="004B5A7F">
        <w:rPr>
          <w:rFonts w:ascii="Times New Roman" w:hAnsi="Times New Roman" w:cs="Times New Roman"/>
          <w:sz w:val="24"/>
          <w:szCs w:val="24"/>
        </w:rPr>
        <w:t xml:space="preserve"> show the </w:t>
      </w:r>
      <w:r w:rsidR="00AA631A">
        <w:rPr>
          <w:rFonts w:ascii="Times New Roman" w:hAnsi="Times New Roman" w:cs="Times New Roman"/>
          <w:sz w:val="24"/>
          <w:szCs w:val="24"/>
        </w:rPr>
        <w:t>NF</w:t>
      </w:r>
      <w:r w:rsidR="004B5A7F">
        <w:rPr>
          <w:rFonts w:ascii="Times New Roman" w:hAnsi="Times New Roman" w:cs="Times New Roman"/>
          <w:sz w:val="24"/>
          <w:szCs w:val="24"/>
        </w:rPr>
        <w:t xml:space="preserve"> reconstructed 3 and 8 qubits distribution for the hard quantum distribution </w:t>
      </w:r>
      <w:r w:rsidR="005A3AB8">
        <w:rPr>
          <w:rFonts w:ascii="Times New Roman" w:hAnsi="Times New Roman" w:cs="Times New Roman"/>
          <w:sz w:val="24"/>
          <w:szCs w:val="24"/>
        </w:rPr>
        <w:t xml:space="preserve">by Fefferman and Umans </w:t>
      </w:r>
      <w:r w:rsidR="004B5A7F">
        <w:rPr>
          <w:rFonts w:ascii="Times New Roman" w:hAnsi="Times New Roman" w:cs="Times New Roman"/>
          <w:sz w:val="24"/>
          <w:szCs w:val="24"/>
        </w:rPr>
        <w:t xml:space="preserve">as described in Section 2.1. </w:t>
      </w:r>
      <w:r w:rsidR="006F20DE">
        <w:rPr>
          <w:rFonts w:ascii="Times New Roman" w:hAnsi="Times New Roman" w:cs="Times New Roman"/>
          <w:sz w:val="24"/>
          <w:szCs w:val="24"/>
        </w:rPr>
        <w:t>A close-up c</w:t>
      </w:r>
      <w:r w:rsidR="004B5A7F">
        <w:rPr>
          <w:rFonts w:ascii="Times New Roman" w:hAnsi="Times New Roman" w:cs="Times New Roman"/>
          <w:sz w:val="24"/>
          <w:szCs w:val="24"/>
        </w:rPr>
        <w:t>ompari</w:t>
      </w:r>
      <w:r w:rsidR="006F20DE">
        <w:rPr>
          <w:rFonts w:ascii="Times New Roman" w:hAnsi="Times New Roman" w:cs="Times New Roman"/>
          <w:sz w:val="24"/>
          <w:szCs w:val="24"/>
        </w:rPr>
        <w:t>son</w:t>
      </w:r>
      <w:r w:rsidR="004B5A7F">
        <w:rPr>
          <w:rFonts w:ascii="Times New Roman" w:hAnsi="Times New Roman" w:cs="Times New Roman"/>
          <w:sz w:val="24"/>
          <w:szCs w:val="24"/>
        </w:rPr>
        <w:t xml:space="preserve"> with </w:t>
      </w:r>
      <w:r w:rsidR="004B5A7F">
        <w:rPr>
          <w:rFonts w:ascii="Times New Roman" w:hAnsi="Times New Roman" w:cs="Times New Roman"/>
          <w:sz w:val="24"/>
          <w:szCs w:val="24"/>
        </w:rPr>
        <w:fldChar w:fldCharType="begin"/>
      </w:r>
      <w:r w:rsidR="004B5A7F">
        <w:rPr>
          <w:rFonts w:ascii="Times New Roman" w:hAnsi="Times New Roman" w:cs="Times New Roman"/>
          <w:sz w:val="24"/>
          <w:szCs w:val="24"/>
        </w:rPr>
        <w:instrText xml:space="preserve"> REF _Ref158839710 \h </w:instrText>
      </w:r>
      <w:r w:rsidR="004B5A7F">
        <w:rPr>
          <w:rFonts w:ascii="Times New Roman" w:hAnsi="Times New Roman" w:cs="Times New Roman"/>
          <w:sz w:val="24"/>
          <w:szCs w:val="24"/>
        </w:rPr>
      </w:r>
      <w:r w:rsidR="004B5A7F">
        <w:rPr>
          <w:rFonts w:ascii="Times New Roman" w:hAnsi="Times New Roman" w:cs="Times New Roman"/>
          <w:sz w:val="24"/>
          <w:szCs w:val="24"/>
        </w:rPr>
        <w:fldChar w:fldCharType="separate"/>
      </w:r>
      <w:r w:rsidR="004B5A7F" w:rsidRPr="004C47A8">
        <w:rPr>
          <w:rFonts w:ascii="Times New Roman" w:hAnsi="Times New Roman" w:cs="Times New Roman"/>
          <w:sz w:val="24"/>
          <w:szCs w:val="24"/>
        </w:rPr>
        <w:t xml:space="preserve">Figure </w:t>
      </w:r>
      <w:r w:rsidR="004B5A7F">
        <w:rPr>
          <w:rFonts w:ascii="Times New Roman" w:hAnsi="Times New Roman" w:cs="Times New Roman"/>
          <w:noProof/>
          <w:sz w:val="24"/>
          <w:szCs w:val="24"/>
        </w:rPr>
        <w:t>2</w:t>
      </w:r>
      <w:r w:rsidR="004B5A7F">
        <w:rPr>
          <w:rFonts w:ascii="Times New Roman" w:hAnsi="Times New Roman" w:cs="Times New Roman"/>
          <w:sz w:val="24"/>
          <w:szCs w:val="24"/>
        </w:rPr>
        <w:fldChar w:fldCharType="end"/>
      </w:r>
      <w:r w:rsidR="004B5A7F">
        <w:rPr>
          <w:rFonts w:ascii="Times New Roman" w:hAnsi="Times New Roman" w:cs="Times New Roman"/>
          <w:sz w:val="24"/>
          <w:szCs w:val="24"/>
        </w:rPr>
        <w:t xml:space="preserve"> and </w:t>
      </w:r>
      <w:r w:rsidR="004B5A7F">
        <w:rPr>
          <w:rFonts w:ascii="Times New Roman" w:hAnsi="Times New Roman" w:cs="Times New Roman"/>
          <w:sz w:val="24"/>
          <w:szCs w:val="24"/>
        </w:rPr>
        <w:fldChar w:fldCharType="begin"/>
      </w:r>
      <w:r w:rsidR="004B5A7F">
        <w:rPr>
          <w:rFonts w:ascii="Times New Roman" w:hAnsi="Times New Roman" w:cs="Times New Roman"/>
          <w:sz w:val="24"/>
          <w:szCs w:val="24"/>
        </w:rPr>
        <w:instrText xml:space="preserve"> REF _Ref158839840 \h </w:instrText>
      </w:r>
      <w:r w:rsidR="004B5A7F">
        <w:rPr>
          <w:rFonts w:ascii="Times New Roman" w:hAnsi="Times New Roman" w:cs="Times New Roman"/>
          <w:sz w:val="24"/>
          <w:szCs w:val="24"/>
        </w:rPr>
      </w:r>
      <w:r w:rsidR="004B5A7F">
        <w:rPr>
          <w:rFonts w:ascii="Times New Roman" w:hAnsi="Times New Roman" w:cs="Times New Roman"/>
          <w:sz w:val="24"/>
          <w:szCs w:val="24"/>
        </w:rPr>
        <w:fldChar w:fldCharType="separate"/>
      </w:r>
      <w:r w:rsidR="004B5A7F" w:rsidRPr="00692993">
        <w:rPr>
          <w:rFonts w:ascii="Times New Roman" w:hAnsi="Times New Roman" w:cs="Times New Roman"/>
          <w:sz w:val="24"/>
          <w:szCs w:val="24"/>
        </w:rPr>
        <w:t xml:space="preserve">Figure </w:t>
      </w:r>
      <w:r w:rsidR="004B5A7F">
        <w:rPr>
          <w:rFonts w:ascii="Times New Roman" w:hAnsi="Times New Roman" w:cs="Times New Roman"/>
          <w:noProof/>
          <w:sz w:val="24"/>
          <w:szCs w:val="24"/>
        </w:rPr>
        <w:t>3</w:t>
      </w:r>
      <w:r w:rsidR="004B5A7F">
        <w:rPr>
          <w:rFonts w:ascii="Times New Roman" w:hAnsi="Times New Roman" w:cs="Times New Roman"/>
          <w:sz w:val="24"/>
          <w:szCs w:val="24"/>
        </w:rPr>
        <w:fldChar w:fldCharType="end"/>
      </w:r>
      <w:r w:rsidR="006F20DE">
        <w:rPr>
          <w:rFonts w:ascii="Times New Roman" w:hAnsi="Times New Roman" w:cs="Times New Roman"/>
          <w:sz w:val="24"/>
          <w:szCs w:val="24"/>
        </w:rPr>
        <w:t xml:space="preserve"> shows that NF learned the overall distribution of both </w:t>
      </w:r>
      <w:r w:rsidR="004B5A7F">
        <w:rPr>
          <w:rFonts w:ascii="Times New Roman" w:hAnsi="Times New Roman" w:cs="Times New Roman"/>
          <w:sz w:val="24"/>
          <w:szCs w:val="24"/>
        </w:rPr>
        <w:t>3</w:t>
      </w:r>
      <w:r w:rsidR="006F20DE">
        <w:rPr>
          <w:rFonts w:ascii="Times New Roman" w:hAnsi="Times New Roman" w:cs="Times New Roman"/>
          <w:sz w:val="24"/>
          <w:szCs w:val="24"/>
        </w:rPr>
        <w:t xml:space="preserve"> and 8 </w:t>
      </w:r>
      <w:r w:rsidR="004B5A7F">
        <w:rPr>
          <w:rFonts w:ascii="Times New Roman" w:hAnsi="Times New Roman" w:cs="Times New Roman"/>
          <w:sz w:val="24"/>
          <w:szCs w:val="24"/>
        </w:rPr>
        <w:t>qubits distribution</w:t>
      </w:r>
      <w:r w:rsidR="006F20DE">
        <w:rPr>
          <w:rFonts w:ascii="Times New Roman" w:hAnsi="Times New Roman" w:cs="Times New Roman"/>
          <w:sz w:val="24"/>
          <w:szCs w:val="24"/>
        </w:rPr>
        <w:t>s; but it misses certain granular state features</w:t>
      </w:r>
      <w:r>
        <w:rPr>
          <w:rFonts w:ascii="Times New Roman" w:hAnsi="Times New Roman" w:cs="Times New Roman"/>
          <w:sz w:val="24"/>
          <w:szCs w:val="24"/>
        </w:rPr>
        <w:t xml:space="preserve">. Notably,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_Ref159011982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77969">
        <w:rPr>
          <w:rFonts w:ascii="Times New Roman" w:hAnsi="Times New Roman" w:cs="Times New Roman"/>
          <w:sz w:val="24"/>
          <w:szCs w:val="24"/>
        </w:rPr>
        <w:t>Figure 14</w:t>
      </w:r>
      <w:r>
        <w:rPr>
          <w:rFonts w:ascii="Times New Roman" w:hAnsi="Times New Roman" w:cs="Times New Roman"/>
          <w:sz w:val="24"/>
          <w:szCs w:val="24"/>
        </w:rPr>
        <w:fldChar w:fldCharType="end"/>
      </w:r>
      <w:r w:rsidR="006F20DE">
        <w:rPr>
          <w:rFonts w:ascii="Times New Roman" w:hAnsi="Times New Roman" w:cs="Times New Roman"/>
          <w:sz w:val="24"/>
          <w:szCs w:val="24"/>
        </w:rPr>
        <w:t xml:space="preserve">  overstates the probability of position 1 and 2</w:t>
      </w:r>
      <w:r>
        <w:rPr>
          <w:rFonts w:ascii="Times New Roman" w:hAnsi="Times New Roman" w:cs="Times New Roman"/>
          <w:sz w:val="24"/>
          <w:szCs w:val="24"/>
        </w:rPr>
        <w:t xml:space="preserve"> on the left side of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_Ref158839710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4C47A8">
        <w:rPr>
          <w:rFonts w:ascii="Times New Roman" w:hAnsi="Times New Roman" w:cs="Times New Roman"/>
          <w:sz w:val="24"/>
          <w:szCs w:val="24"/>
        </w:rPr>
        <w:t xml:space="preserve">Figure </w:t>
      </w:r>
      <w:r>
        <w:rPr>
          <w:rFonts w:ascii="Times New Roman" w:hAnsi="Times New Roman" w:cs="Times New Roman"/>
          <w:noProof/>
          <w:sz w:val="24"/>
          <w:szCs w:val="24"/>
        </w:rPr>
        <w:t>2</w:t>
      </w:r>
      <w:r>
        <w:rPr>
          <w:rFonts w:ascii="Times New Roman" w:hAnsi="Times New Roman" w:cs="Times New Roman"/>
          <w:sz w:val="24"/>
          <w:szCs w:val="24"/>
        </w:rPr>
        <w:fldChar w:fldCharType="end"/>
      </w:r>
      <w:r w:rsidR="006F20DE">
        <w:rPr>
          <w:rFonts w:ascii="Times New Roman" w:hAnsi="Times New Roman" w:cs="Times New Roman"/>
          <w:sz w:val="24"/>
          <w:szCs w:val="24"/>
        </w:rPr>
        <w:t xml:space="preserve">; and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_Ref159011991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77969">
        <w:rPr>
          <w:rFonts w:ascii="Times New Roman" w:hAnsi="Times New Roman" w:cs="Times New Roman"/>
          <w:sz w:val="24"/>
          <w:szCs w:val="24"/>
        </w:rPr>
        <w:t>Figure 15</w:t>
      </w:r>
      <w:r>
        <w:rPr>
          <w:rFonts w:ascii="Times New Roman" w:hAnsi="Times New Roman" w:cs="Times New Roman"/>
          <w:sz w:val="24"/>
          <w:szCs w:val="24"/>
        </w:rPr>
        <w:fldChar w:fldCharType="end"/>
      </w:r>
      <w:r w:rsidR="006F20DE">
        <w:rPr>
          <w:rFonts w:ascii="Times New Roman" w:hAnsi="Times New Roman" w:cs="Times New Roman"/>
          <w:sz w:val="24"/>
          <w:szCs w:val="24"/>
        </w:rPr>
        <w:t xml:space="preserve"> misses the probability annihilation for certain discrete numbers on right </w:t>
      </w:r>
      <w:r>
        <w:rPr>
          <w:rFonts w:ascii="Times New Roman" w:hAnsi="Times New Roman" w:cs="Times New Roman"/>
          <w:sz w:val="24"/>
          <w:szCs w:val="24"/>
        </w:rPr>
        <w:t xml:space="preserve">side </w:t>
      </w:r>
      <w:r w:rsidR="006F20DE">
        <w:rPr>
          <w:rFonts w:ascii="Times New Roman" w:hAnsi="Times New Roman" w:cs="Times New Roman"/>
          <w:sz w:val="24"/>
          <w:szCs w:val="24"/>
        </w:rPr>
        <w:t xml:space="preserve">of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_Ref158839840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692993">
        <w:rPr>
          <w:rFonts w:ascii="Times New Roman" w:hAnsi="Times New Roman" w:cs="Times New Roman"/>
          <w:sz w:val="24"/>
          <w:szCs w:val="24"/>
        </w:rPr>
        <w:t xml:space="preserve">Figure </w:t>
      </w:r>
      <w:r>
        <w:rPr>
          <w:rFonts w:ascii="Times New Roman" w:hAnsi="Times New Roman" w:cs="Times New Roman"/>
          <w:noProof/>
          <w:sz w:val="24"/>
          <w:szCs w:val="24"/>
        </w:rPr>
        <w:t>3</w:t>
      </w:r>
      <w:r>
        <w:rPr>
          <w:rFonts w:ascii="Times New Roman" w:hAnsi="Times New Roman" w:cs="Times New Roman"/>
          <w:sz w:val="24"/>
          <w:szCs w:val="24"/>
        </w:rPr>
        <w:fldChar w:fldCharType="end"/>
      </w:r>
      <w:r w:rsidR="006F20DE">
        <w:rPr>
          <w:rFonts w:ascii="Times New Roman" w:hAnsi="Times New Roman" w:cs="Times New Roman"/>
          <w:sz w:val="24"/>
          <w:szCs w:val="24"/>
        </w:rPr>
        <w:t>.</w:t>
      </w:r>
    </w:p>
    <w:p w14:paraId="5386468B" w14:textId="3DB3C9ED" w:rsidR="00177969" w:rsidRDefault="00FE3E40" w:rsidP="00177969">
      <w:pPr>
        <w:keepNext/>
        <w:jc w:val="center"/>
      </w:pPr>
      <w:r>
        <w:rPr>
          <w:noProof/>
        </w:rPr>
        <w:drawing>
          <wp:inline distT="0" distB="0" distL="0" distR="0" wp14:anchorId="5A463856" wp14:editId="1963731E">
            <wp:extent cx="2775559" cy="1774209"/>
            <wp:effectExtent l="0" t="0" r="6350" b="0"/>
            <wp:docPr id="710874377"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74377" name="Picture 1" descr="A graph with numbers and lines&#10;&#10;Description automatically generated"/>
                    <pic:cNvPicPr/>
                  </pic:nvPicPr>
                  <pic:blipFill>
                    <a:blip r:embed="rId21"/>
                    <a:stretch>
                      <a:fillRect/>
                    </a:stretch>
                  </pic:blipFill>
                  <pic:spPr>
                    <a:xfrm>
                      <a:off x="0" y="0"/>
                      <a:ext cx="2790512" cy="1783768"/>
                    </a:xfrm>
                    <a:prstGeom prst="rect">
                      <a:avLst/>
                    </a:prstGeom>
                  </pic:spPr>
                </pic:pic>
              </a:graphicData>
            </a:graphic>
          </wp:inline>
        </w:drawing>
      </w:r>
      <w:ins w:id="134" w:author="Ying Zhao" w:date="2024-03-26T22:33:00Z">
        <w:r w:rsidR="00135D21">
          <w:t>(add x &amp; y)</w:t>
        </w:r>
      </w:ins>
      <w:ins w:id="135" w:author="Ying Zhao" w:date="2024-03-26T22:34:00Z">
        <w:r w:rsidR="00135D21">
          <w:t xml:space="preserve"> (header)</w:t>
        </w:r>
      </w:ins>
    </w:p>
    <w:p w14:paraId="24A799DA" w14:textId="03174907" w:rsidR="00170911" w:rsidRDefault="00177969" w:rsidP="00170911">
      <w:pPr>
        <w:jc w:val="center"/>
        <w:rPr>
          <w:ins w:id="136" w:author="Ying Zhao" w:date="2024-03-26T22:35:00Z"/>
          <w:rFonts w:ascii="Times New Roman" w:hAnsi="Times New Roman" w:cs="Times New Roman"/>
          <w:sz w:val="24"/>
          <w:szCs w:val="24"/>
        </w:rPr>
      </w:pPr>
      <w:bookmarkStart w:id="137" w:name="_Ref159011982"/>
      <w:r w:rsidRPr="00177969">
        <w:rPr>
          <w:rFonts w:ascii="Times New Roman" w:hAnsi="Times New Roman" w:cs="Times New Roman"/>
          <w:sz w:val="24"/>
          <w:szCs w:val="24"/>
        </w:rPr>
        <w:t xml:space="preserve">Figure </w:t>
      </w:r>
      <w:r w:rsidRPr="00177969">
        <w:rPr>
          <w:rFonts w:ascii="Times New Roman" w:hAnsi="Times New Roman" w:cs="Times New Roman"/>
          <w:sz w:val="24"/>
          <w:szCs w:val="24"/>
        </w:rPr>
        <w:fldChar w:fldCharType="begin"/>
      </w:r>
      <w:r w:rsidRPr="00177969">
        <w:rPr>
          <w:rFonts w:ascii="Times New Roman" w:hAnsi="Times New Roman" w:cs="Times New Roman"/>
          <w:sz w:val="24"/>
          <w:szCs w:val="24"/>
        </w:rPr>
        <w:instrText xml:space="preserve"> SEQ Figure \* ARABIC </w:instrText>
      </w:r>
      <w:r w:rsidRPr="00177969">
        <w:rPr>
          <w:rFonts w:ascii="Times New Roman" w:hAnsi="Times New Roman" w:cs="Times New Roman"/>
          <w:sz w:val="24"/>
          <w:szCs w:val="24"/>
        </w:rPr>
        <w:fldChar w:fldCharType="separate"/>
      </w:r>
      <w:r w:rsidRPr="00177969">
        <w:rPr>
          <w:rFonts w:ascii="Times New Roman" w:hAnsi="Times New Roman" w:cs="Times New Roman"/>
          <w:sz w:val="24"/>
          <w:szCs w:val="24"/>
        </w:rPr>
        <w:t>14</w:t>
      </w:r>
      <w:r w:rsidRPr="00177969">
        <w:rPr>
          <w:rFonts w:ascii="Times New Roman" w:hAnsi="Times New Roman" w:cs="Times New Roman"/>
          <w:sz w:val="24"/>
          <w:szCs w:val="24"/>
        </w:rPr>
        <w:fldChar w:fldCharType="end"/>
      </w:r>
      <w:bookmarkEnd w:id="137"/>
      <w:r w:rsidRPr="00177969">
        <w:rPr>
          <w:rFonts w:ascii="Times New Roman" w:hAnsi="Times New Roman" w:cs="Times New Roman"/>
          <w:sz w:val="24"/>
          <w:szCs w:val="24"/>
        </w:rPr>
        <w:t xml:space="preserve">. NF </w:t>
      </w:r>
      <w:ins w:id="138" w:author="Ying Zhao" w:date="2024-03-26T22:35:00Z">
        <w:r w:rsidR="00170911" w:rsidRPr="00EB3F6B">
          <w:rPr>
            <w:rFonts w:ascii="Times New Roman" w:hAnsi="Times New Roman" w:cs="Times New Roman"/>
            <w:sz w:val="24"/>
            <w:szCs w:val="24"/>
          </w:rPr>
          <w:t>reconstruct</w:t>
        </w:r>
        <w:r w:rsidR="00170911">
          <w:rPr>
            <w:rFonts w:ascii="Times New Roman" w:hAnsi="Times New Roman" w:cs="Times New Roman"/>
            <w:sz w:val="24"/>
            <w:szCs w:val="24"/>
          </w:rPr>
          <w:t xml:space="preserve">ion of </w:t>
        </w:r>
        <w:r w:rsidR="00170911" w:rsidRPr="004C47A8">
          <w:rPr>
            <w:rFonts w:ascii="Times New Roman" w:hAnsi="Times New Roman" w:cs="Times New Roman"/>
            <w:sz w:val="24"/>
            <w:szCs w:val="24"/>
          </w:rPr>
          <w:t xml:space="preserve">quantum Fourier </w:t>
        </w:r>
        <w:r w:rsidR="00170911">
          <w:rPr>
            <w:rFonts w:ascii="Times New Roman" w:hAnsi="Times New Roman" w:cs="Times New Roman"/>
            <w:sz w:val="24"/>
            <w:szCs w:val="24"/>
          </w:rPr>
          <w:t>sampling on 3-qubits quantum computer proposed by  Fefferman and Umans [ref]</w:t>
        </w:r>
      </w:ins>
    </w:p>
    <w:p w14:paraId="2555B192" w14:textId="4CC60667" w:rsidR="00441642" w:rsidRPr="00FE3E40" w:rsidDel="00170911" w:rsidRDefault="00177969" w:rsidP="00441642">
      <w:pPr>
        <w:jc w:val="center"/>
        <w:rPr>
          <w:del w:id="139" w:author="Ying Zhao" w:date="2024-03-26T22:35:00Z"/>
          <w:rFonts w:ascii="Times New Roman" w:hAnsi="Times New Roman" w:cs="Times New Roman"/>
          <w:sz w:val="24"/>
          <w:szCs w:val="24"/>
        </w:rPr>
      </w:pPr>
      <w:del w:id="140" w:author="Ying Zhao" w:date="2024-03-26T22:35:00Z">
        <w:r w:rsidRPr="00EB3F6B" w:rsidDel="00170911">
          <w:rPr>
            <w:rFonts w:ascii="Times New Roman" w:hAnsi="Times New Roman" w:cs="Times New Roman"/>
            <w:sz w:val="24"/>
            <w:szCs w:val="24"/>
          </w:rPr>
          <w:delText xml:space="preserve">reconstructed 3-qubits quantum distribution </w:delText>
        </w:r>
        <w:r w:rsidR="00441642" w:rsidDel="00170911">
          <w:rPr>
            <w:rFonts w:ascii="Times New Roman" w:hAnsi="Times New Roman" w:cs="Times New Roman"/>
            <w:sz w:val="24"/>
            <w:szCs w:val="24"/>
          </w:rPr>
          <w:delText>by Fefferman and Umans</w:delText>
        </w:r>
      </w:del>
    </w:p>
    <w:p w14:paraId="54D6BADF" w14:textId="638A04F4" w:rsidR="00E10393" w:rsidRPr="000B2B1F" w:rsidRDefault="00E10393" w:rsidP="00177969">
      <w:pPr>
        <w:jc w:val="center"/>
        <w:rPr>
          <w:rFonts w:ascii="Times New Roman" w:hAnsi="Times New Roman" w:cs="Times New Roman"/>
          <w:sz w:val="24"/>
          <w:szCs w:val="24"/>
        </w:rPr>
      </w:pPr>
    </w:p>
    <w:p w14:paraId="0168A404" w14:textId="77777777" w:rsidR="00177969" w:rsidRDefault="00E06F24" w:rsidP="00177969">
      <w:pPr>
        <w:keepNext/>
        <w:jc w:val="center"/>
      </w:pPr>
      <w:r>
        <w:rPr>
          <w:noProof/>
        </w:rPr>
        <w:drawing>
          <wp:inline distT="0" distB="0" distL="0" distR="0" wp14:anchorId="7BFD92BE" wp14:editId="35D3D159">
            <wp:extent cx="2767472" cy="1821976"/>
            <wp:effectExtent l="0" t="0" r="0" b="6985"/>
            <wp:docPr id="788655133" name="Picture 1"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55133" name="Picture 1" descr="A blue graph with white text&#10;&#10;Description automatically generated"/>
                    <pic:cNvPicPr/>
                  </pic:nvPicPr>
                  <pic:blipFill>
                    <a:blip r:embed="rId22"/>
                    <a:stretch>
                      <a:fillRect/>
                    </a:stretch>
                  </pic:blipFill>
                  <pic:spPr>
                    <a:xfrm>
                      <a:off x="0" y="0"/>
                      <a:ext cx="2786310" cy="1834378"/>
                    </a:xfrm>
                    <a:prstGeom prst="rect">
                      <a:avLst/>
                    </a:prstGeom>
                  </pic:spPr>
                </pic:pic>
              </a:graphicData>
            </a:graphic>
          </wp:inline>
        </w:drawing>
      </w:r>
    </w:p>
    <w:p w14:paraId="7091E690" w14:textId="77777777" w:rsidR="00170911" w:rsidRPr="00EB3F6B" w:rsidRDefault="00177969" w:rsidP="00170911">
      <w:pPr>
        <w:jc w:val="center"/>
        <w:rPr>
          <w:ins w:id="141" w:author="Ying Zhao" w:date="2024-03-26T22:35:00Z"/>
          <w:rFonts w:ascii="Times New Roman" w:hAnsi="Times New Roman" w:cs="Times New Roman"/>
          <w:sz w:val="24"/>
          <w:szCs w:val="24"/>
        </w:rPr>
      </w:pPr>
      <w:bookmarkStart w:id="142" w:name="_Ref159011991"/>
      <w:r w:rsidRPr="00177969">
        <w:rPr>
          <w:rFonts w:ascii="Times New Roman" w:hAnsi="Times New Roman" w:cs="Times New Roman"/>
          <w:sz w:val="24"/>
          <w:szCs w:val="24"/>
        </w:rPr>
        <w:t xml:space="preserve">Figure </w:t>
      </w:r>
      <w:r w:rsidRPr="00177969">
        <w:rPr>
          <w:rFonts w:ascii="Times New Roman" w:hAnsi="Times New Roman" w:cs="Times New Roman"/>
          <w:sz w:val="24"/>
          <w:szCs w:val="24"/>
        </w:rPr>
        <w:fldChar w:fldCharType="begin"/>
      </w:r>
      <w:r w:rsidRPr="00177969">
        <w:rPr>
          <w:rFonts w:ascii="Times New Roman" w:hAnsi="Times New Roman" w:cs="Times New Roman"/>
          <w:sz w:val="24"/>
          <w:szCs w:val="24"/>
        </w:rPr>
        <w:instrText xml:space="preserve"> SEQ Figure \* ARABIC </w:instrText>
      </w:r>
      <w:r w:rsidRPr="00177969">
        <w:rPr>
          <w:rFonts w:ascii="Times New Roman" w:hAnsi="Times New Roman" w:cs="Times New Roman"/>
          <w:sz w:val="24"/>
          <w:szCs w:val="24"/>
        </w:rPr>
        <w:fldChar w:fldCharType="separate"/>
      </w:r>
      <w:r w:rsidRPr="00177969">
        <w:rPr>
          <w:rFonts w:ascii="Times New Roman" w:hAnsi="Times New Roman" w:cs="Times New Roman"/>
          <w:sz w:val="24"/>
          <w:szCs w:val="24"/>
        </w:rPr>
        <w:t>15</w:t>
      </w:r>
      <w:r w:rsidRPr="00177969">
        <w:rPr>
          <w:rFonts w:ascii="Times New Roman" w:hAnsi="Times New Roman" w:cs="Times New Roman"/>
          <w:sz w:val="24"/>
          <w:szCs w:val="24"/>
        </w:rPr>
        <w:fldChar w:fldCharType="end"/>
      </w:r>
      <w:bookmarkEnd w:id="142"/>
      <w:r w:rsidRPr="00177969">
        <w:rPr>
          <w:rFonts w:ascii="Times New Roman" w:hAnsi="Times New Roman" w:cs="Times New Roman"/>
          <w:sz w:val="24"/>
          <w:szCs w:val="24"/>
        </w:rPr>
        <w:t xml:space="preserve">. NF </w:t>
      </w:r>
    </w:p>
    <w:p w14:paraId="39EFE254" w14:textId="5823A61A" w:rsidR="00170911" w:rsidRDefault="00170911" w:rsidP="00170911">
      <w:pPr>
        <w:jc w:val="center"/>
        <w:rPr>
          <w:ins w:id="143" w:author="Ying Zhao" w:date="2024-03-26T22:35:00Z"/>
          <w:rFonts w:ascii="Times New Roman" w:hAnsi="Times New Roman" w:cs="Times New Roman"/>
          <w:sz w:val="24"/>
          <w:szCs w:val="24"/>
        </w:rPr>
      </w:pPr>
      <w:ins w:id="144" w:author="Ying Zhao" w:date="2024-03-26T22:35:00Z">
        <w:r w:rsidRPr="00EB3F6B">
          <w:rPr>
            <w:rFonts w:ascii="Times New Roman" w:hAnsi="Times New Roman" w:cs="Times New Roman"/>
            <w:sz w:val="24"/>
            <w:szCs w:val="24"/>
          </w:rPr>
          <w:t>reconstruct</w:t>
        </w:r>
        <w:r>
          <w:rPr>
            <w:rFonts w:ascii="Times New Roman" w:hAnsi="Times New Roman" w:cs="Times New Roman"/>
            <w:sz w:val="24"/>
            <w:szCs w:val="24"/>
          </w:rPr>
          <w:t xml:space="preserve">ion of </w:t>
        </w:r>
        <w:r w:rsidRPr="004C47A8">
          <w:rPr>
            <w:rFonts w:ascii="Times New Roman" w:hAnsi="Times New Roman" w:cs="Times New Roman"/>
            <w:sz w:val="24"/>
            <w:szCs w:val="24"/>
          </w:rPr>
          <w:t xml:space="preserve">quantum Fourier </w:t>
        </w:r>
        <w:r>
          <w:rPr>
            <w:rFonts w:ascii="Times New Roman" w:hAnsi="Times New Roman" w:cs="Times New Roman"/>
            <w:sz w:val="24"/>
            <w:szCs w:val="24"/>
          </w:rPr>
          <w:t xml:space="preserve">sampling on </w:t>
        </w:r>
      </w:ins>
      <w:ins w:id="145" w:author="Ying Zhao" w:date="2024-03-26T22:37:00Z">
        <w:r w:rsidR="007A3D3F">
          <w:rPr>
            <w:rFonts w:ascii="Times New Roman" w:hAnsi="Times New Roman" w:cs="Times New Roman"/>
            <w:sz w:val="24"/>
            <w:szCs w:val="24"/>
          </w:rPr>
          <w:t>8</w:t>
        </w:r>
      </w:ins>
      <w:ins w:id="146" w:author="Ying Zhao" w:date="2024-03-26T22:35:00Z">
        <w:r>
          <w:rPr>
            <w:rFonts w:ascii="Times New Roman" w:hAnsi="Times New Roman" w:cs="Times New Roman"/>
            <w:sz w:val="24"/>
            <w:szCs w:val="24"/>
          </w:rPr>
          <w:t>-qubits quantum computer proposed by  Fefferman and Umans [ref]</w:t>
        </w:r>
      </w:ins>
    </w:p>
    <w:p w14:paraId="6B42E6CF" w14:textId="42CA93B9" w:rsidR="00441642" w:rsidRPr="00FE3E40" w:rsidRDefault="00177969" w:rsidP="00441642">
      <w:pPr>
        <w:jc w:val="center"/>
        <w:rPr>
          <w:rFonts w:ascii="Times New Roman" w:hAnsi="Times New Roman" w:cs="Times New Roman"/>
          <w:sz w:val="24"/>
          <w:szCs w:val="24"/>
        </w:rPr>
      </w:pPr>
      <w:del w:id="147" w:author="Ying Zhao" w:date="2024-03-26T22:35:00Z">
        <w:r w:rsidRPr="00EB3F6B" w:rsidDel="00170911">
          <w:rPr>
            <w:rFonts w:ascii="Times New Roman" w:hAnsi="Times New Roman" w:cs="Times New Roman"/>
            <w:sz w:val="24"/>
            <w:szCs w:val="24"/>
          </w:rPr>
          <w:delText xml:space="preserve">reconstructed </w:delText>
        </w:r>
        <w:r w:rsidDel="00170911">
          <w:rPr>
            <w:rFonts w:ascii="Times New Roman" w:hAnsi="Times New Roman" w:cs="Times New Roman"/>
            <w:sz w:val="24"/>
            <w:szCs w:val="24"/>
          </w:rPr>
          <w:delText>8</w:delText>
        </w:r>
        <w:r w:rsidRPr="00EB3F6B" w:rsidDel="00170911">
          <w:rPr>
            <w:rFonts w:ascii="Times New Roman" w:hAnsi="Times New Roman" w:cs="Times New Roman"/>
            <w:sz w:val="24"/>
            <w:szCs w:val="24"/>
          </w:rPr>
          <w:delText xml:space="preserve">-qubits quantum distribution </w:delText>
        </w:r>
        <w:r w:rsidR="00441642" w:rsidDel="00170911">
          <w:rPr>
            <w:rFonts w:ascii="Times New Roman" w:hAnsi="Times New Roman" w:cs="Times New Roman"/>
            <w:sz w:val="24"/>
            <w:szCs w:val="24"/>
          </w:rPr>
          <w:delText>by Fefferman and Umans</w:delText>
        </w:r>
      </w:del>
    </w:p>
    <w:p w14:paraId="7C59522F" w14:textId="6B493F32" w:rsidR="00E06F24" w:rsidRDefault="00E06F24">
      <w:pPr>
        <w:rPr>
          <w:rFonts w:ascii="Times New Roman" w:hAnsi="Times New Roman" w:cs="Times New Roman"/>
          <w:sz w:val="24"/>
          <w:szCs w:val="24"/>
        </w:rPr>
      </w:pPr>
    </w:p>
    <w:p w14:paraId="15EE4C38" w14:textId="7BF1D5F8" w:rsidR="004B5A7F" w:rsidRDefault="004B5A7F" w:rsidP="004B5A7F">
      <w:pPr>
        <w:rPr>
          <w:rFonts w:ascii="Times New Roman" w:hAnsi="Times New Roman" w:cs="Times New Roman"/>
          <w:sz w:val="24"/>
          <w:szCs w:val="24"/>
        </w:rPr>
      </w:pPr>
      <w:r>
        <w:rPr>
          <w:rFonts w:ascii="Times New Roman" w:hAnsi="Times New Roman" w:cs="Times New Roman"/>
          <w:sz w:val="24"/>
          <w:szCs w:val="24"/>
        </w:rPr>
        <w:t xml:space="preserve">NF results for the states generated by the </w:t>
      </w:r>
      <w:proofErr w:type="spellStart"/>
      <w:r>
        <w:rPr>
          <w:rFonts w:ascii="Times New Roman" w:hAnsi="Times New Roman" w:cs="Times New Roman"/>
          <w:sz w:val="24"/>
          <w:szCs w:val="24"/>
        </w:rPr>
        <w:t>qsim</w:t>
      </w:r>
      <w:proofErr w:type="spellEnd"/>
      <w:r>
        <w:rPr>
          <w:rFonts w:ascii="Times New Roman" w:hAnsi="Times New Roman" w:cs="Times New Roman"/>
          <w:sz w:val="24"/>
          <w:szCs w:val="24"/>
        </w:rPr>
        <w:t xml:space="preserve"> circuits as in Section 2.2 are shown in </w:t>
      </w:r>
      <w:r w:rsidR="00C76390">
        <w:rPr>
          <w:rFonts w:ascii="Times New Roman" w:hAnsi="Times New Roman" w:cs="Times New Roman"/>
          <w:sz w:val="24"/>
          <w:szCs w:val="24"/>
        </w:rPr>
        <w:fldChar w:fldCharType="begin"/>
      </w:r>
      <w:r w:rsidR="00C76390">
        <w:rPr>
          <w:rFonts w:ascii="Times New Roman" w:hAnsi="Times New Roman" w:cs="Times New Roman"/>
          <w:sz w:val="24"/>
          <w:szCs w:val="24"/>
        </w:rPr>
        <w:instrText xml:space="preserve"> REF _Ref159012114 \h </w:instrText>
      </w:r>
      <w:r w:rsidR="00C76390">
        <w:rPr>
          <w:rFonts w:ascii="Times New Roman" w:hAnsi="Times New Roman" w:cs="Times New Roman"/>
          <w:sz w:val="24"/>
          <w:szCs w:val="24"/>
        </w:rPr>
      </w:r>
      <w:r w:rsidR="00C76390">
        <w:rPr>
          <w:rFonts w:ascii="Times New Roman" w:hAnsi="Times New Roman" w:cs="Times New Roman"/>
          <w:sz w:val="24"/>
          <w:szCs w:val="24"/>
        </w:rPr>
        <w:fldChar w:fldCharType="separate"/>
      </w:r>
      <w:r w:rsidR="00C76390" w:rsidRPr="009F5866">
        <w:rPr>
          <w:rFonts w:ascii="Times New Roman" w:hAnsi="Times New Roman" w:cs="Times New Roman"/>
          <w:sz w:val="24"/>
          <w:szCs w:val="24"/>
        </w:rPr>
        <w:t>Figure 16</w:t>
      </w:r>
      <w:r w:rsidR="00C76390">
        <w:rPr>
          <w:rFonts w:ascii="Times New Roman" w:hAnsi="Times New Roman" w:cs="Times New Roman"/>
          <w:sz w:val="24"/>
          <w:szCs w:val="24"/>
        </w:rPr>
        <w:fldChar w:fldCharType="end"/>
      </w:r>
      <w:r w:rsidR="00C76390">
        <w:rPr>
          <w:rFonts w:ascii="Times New Roman" w:hAnsi="Times New Roman" w:cs="Times New Roman"/>
          <w:sz w:val="24"/>
          <w:szCs w:val="24"/>
        </w:rPr>
        <w:t xml:space="preserve"> </w:t>
      </w:r>
      <w:r>
        <w:rPr>
          <w:rFonts w:ascii="Times New Roman" w:hAnsi="Times New Roman" w:cs="Times New Roman"/>
          <w:sz w:val="24"/>
          <w:szCs w:val="24"/>
        </w:rPr>
        <w:t>and</w:t>
      </w:r>
      <w:r w:rsidR="00C76390">
        <w:rPr>
          <w:rFonts w:ascii="Times New Roman" w:hAnsi="Times New Roman" w:cs="Times New Roman"/>
          <w:sz w:val="24"/>
          <w:szCs w:val="24"/>
        </w:rPr>
        <w:t xml:space="preserve"> </w:t>
      </w:r>
      <w:r w:rsidR="00C76390">
        <w:rPr>
          <w:rFonts w:ascii="Times New Roman" w:hAnsi="Times New Roman" w:cs="Times New Roman"/>
          <w:sz w:val="24"/>
          <w:szCs w:val="24"/>
        </w:rPr>
        <w:fldChar w:fldCharType="begin"/>
      </w:r>
      <w:r w:rsidR="00C76390">
        <w:rPr>
          <w:rFonts w:ascii="Times New Roman" w:hAnsi="Times New Roman" w:cs="Times New Roman"/>
          <w:sz w:val="24"/>
          <w:szCs w:val="24"/>
        </w:rPr>
        <w:instrText xml:space="preserve"> REF _Ref159012119 \h </w:instrText>
      </w:r>
      <w:r w:rsidR="00C76390">
        <w:rPr>
          <w:rFonts w:ascii="Times New Roman" w:hAnsi="Times New Roman" w:cs="Times New Roman"/>
          <w:sz w:val="24"/>
          <w:szCs w:val="24"/>
        </w:rPr>
      </w:r>
      <w:r w:rsidR="00C76390">
        <w:rPr>
          <w:rFonts w:ascii="Times New Roman" w:hAnsi="Times New Roman" w:cs="Times New Roman"/>
          <w:sz w:val="24"/>
          <w:szCs w:val="24"/>
        </w:rPr>
        <w:fldChar w:fldCharType="separate"/>
      </w:r>
      <w:r w:rsidR="00C76390" w:rsidRPr="009F5866">
        <w:rPr>
          <w:rFonts w:ascii="Times New Roman" w:hAnsi="Times New Roman" w:cs="Times New Roman"/>
          <w:sz w:val="24"/>
          <w:szCs w:val="24"/>
        </w:rPr>
        <w:t>Figure 17</w:t>
      </w:r>
      <w:r w:rsidR="00C76390">
        <w:rPr>
          <w:rFonts w:ascii="Times New Roman" w:hAnsi="Times New Roman" w:cs="Times New Roman"/>
          <w:sz w:val="24"/>
          <w:szCs w:val="24"/>
        </w:rPr>
        <w:fldChar w:fldCharType="end"/>
      </w:r>
      <w:r w:rsidR="00C76390">
        <w:rPr>
          <w:rFonts w:ascii="Times New Roman" w:hAnsi="Times New Roman" w:cs="Times New Roman"/>
          <w:sz w:val="24"/>
          <w:szCs w:val="24"/>
        </w:rPr>
        <w:t xml:space="preserve"> </w:t>
      </w:r>
      <w:r>
        <w:rPr>
          <w:rFonts w:ascii="Times New Roman" w:hAnsi="Times New Roman" w:cs="Times New Roman"/>
          <w:sz w:val="24"/>
          <w:szCs w:val="24"/>
        </w:rPr>
        <w:t xml:space="preserve">. Comparing to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_Ref158842756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8C050D">
        <w:rPr>
          <w:rFonts w:ascii="Times New Roman" w:hAnsi="Times New Roman" w:cs="Times New Roman"/>
          <w:sz w:val="24"/>
          <w:szCs w:val="24"/>
        </w:rPr>
        <w:t xml:space="preserve">Figure </w:t>
      </w:r>
      <w:r>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_Ref158842763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8C050D">
        <w:rPr>
          <w:rFonts w:ascii="Times New Roman" w:hAnsi="Times New Roman" w:cs="Times New Roman"/>
          <w:sz w:val="24"/>
          <w:szCs w:val="24"/>
        </w:rPr>
        <w:t xml:space="preserve">Figure </w:t>
      </w:r>
      <w:r>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substantial discrepancies </w:t>
      </w:r>
      <w:r w:rsidR="006F20DE">
        <w:rPr>
          <w:rFonts w:ascii="Times New Roman" w:hAnsi="Times New Roman" w:cs="Times New Roman"/>
          <w:sz w:val="24"/>
          <w:szCs w:val="24"/>
        </w:rPr>
        <w:t>are observed</w:t>
      </w:r>
      <w:r w:rsidR="00C805FA">
        <w:rPr>
          <w:rFonts w:ascii="Times New Roman" w:hAnsi="Times New Roman" w:cs="Times New Roman"/>
          <w:sz w:val="24"/>
          <w:szCs w:val="24"/>
        </w:rPr>
        <w:t xml:space="preserve">. Even though NF </w:t>
      </w:r>
      <w:r w:rsidR="007F01BE">
        <w:rPr>
          <w:rFonts w:ascii="Times New Roman" w:hAnsi="Times New Roman" w:cs="Times New Roman"/>
          <w:sz w:val="24"/>
          <w:szCs w:val="24"/>
        </w:rPr>
        <w:t xml:space="preserve">is capable </w:t>
      </w:r>
      <w:r w:rsidR="003B2E22">
        <w:rPr>
          <w:rFonts w:ascii="Times New Roman" w:hAnsi="Times New Roman" w:cs="Times New Roman"/>
          <w:sz w:val="24"/>
          <w:szCs w:val="24"/>
        </w:rPr>
        <w:t>of</w:t>
      </w:r>
      <w:r w:rsidR="007F01BE">
        <w:rPr>
          <w:rFonts w:ascii="Times New Roman" w:hAnsi="Times New Roman" w:cs="Times New Roman"/>
          <w:sz w:val="24"/>
          <w:szCs w:val="24"/>
        </w:rPr>
        <w:t xml:space="preserve"> learn</w:t>
      </w:r>
      <w:r w:rsidR="003B2E22">
        <w:rPr>
          <w:rFonts w:ascii="Times New Roman" w:hAnsi="Times New Roman" w:cs="Times New Roman"/>
          <w:sz w:val="24"/>
          <w:szCs w:val="24"/>
        </w:rPr>
        <w:t>ing</w:t>
      </w:r>
      <w:r w:rsidR="007F01BE">
        <w:rPr>
          <w:rFonts w:ascii="Times New Roman" w:hAnsi="Times New Roman" w:cs="Times New Roman"/>
          <w:sz w:val="24"/>
          <w:szCs w:val="24"/>
        </w:rPr>
        <w:t xml:space="preserve"> the overall shape of the distributions,</w:t>
      </w:r>
      <w:r w:rsidR="00C805FA">
        <w:rPr>
          <w:rFonts w:ascii="Times New Roman" w:hAnsi="Times New Roman" w:cs="Times New Roman"/>
          <w:sz w:val="24"/>
          <w:szCs w:val="24"/>
        </w:rPr>
        <w:t xml:space="preserve"> </w:t>
      </w:r>
      <w:r w:rsidR="006F20DE">
        <w:rPr>
          <w:rFonts w:ascii="Times New Roman" w:hAnsi="Times New Roman" w:cs="Times New Roman"/>
          <w:sz w:val="24"/>
          <w:szCs w:val="24"/>
        </w:rPr>
        <w:t xml:space="preserve"> </w:t>
      </w:r>
      <w:r w:rsidR="007F01BE">
        <w:rPr>
          <w:rFonts w:ascii="Times New Roman" w:hAnsi="Times New Roman" w:cs="Times New Roman"/>
          <w:sz w:val="24"/>
          <w:szCs w:val="24"/>
        </w:rPr>
        <w:t>it</w:t>
      </w:r>
      <w:r w:rsidR="006F20DE">
        <w:rPr>
          <w:rFonts w:ascii="Times New Roman" w:hAnsi="Times New Roman" w:cs="Times New Roman"/>
          <w:sz w:val="24"/>
          <w:szCs w:val="24"/>
        </w:rPr>
        <w:t xml:space="preserve"> lack</w:t>
      </w:r>
      <w:r w:rsidR="007F01BE">
        <w:rPr>
          <w:rFonts w:ascii="Times New Roman" w:hAnsi="Times New Roman" w:cs="Times New Roman"/>
          <w:sz w:val="24"/>
          <w:szCs w:val="24"/>
        </w:rPr>
        <w:t>s</w:t>
      </w:r>
      <w:r w:rsidR="006F20DE">
        <w:rPr>
          <w:rFonts w:ascii="Times New Roman" w:hAnsi="Times New Roman" w:cs="Times New Roman"/>
          <w:sz w:val="24"/>
          <w:szCs w:val="24"/>
        </w:rPr>
        <w:t xml:space="preserve"> the capability to </w:t>
      </w:r>
      <w:r w:rsidR="007F01BE">
        <w:rPr>
          <w:rFonts w:ascii="Times New Roman" w:hAnsi="Times New Roman" w:cs="Times New Roman"/>
          <w:sz w:val="24"/>
          <w:szCs w:val="24"/>
        </w:rPr>
        <w:t>capture the granularities.</w:t>
      </w:r>
      <w:ins w:id="148" w:author="Ying Zhao" w:date="2024-03-26T22:35:00Z">
        <w:r w:rsidR="00274D94">
          <w:rPr>
            <w:rFonts w:ascii="Times New Roman" w:hAnsi="Times New Roman" w:cs="Times New Roman"/>
            <w:sz w:val="24"/>
            <w:szCs w:val="24"/>
          </w:rPr>
          <w:t xml:space="preserve"> (</w:t>
        </w:r>
      </w:ins>
      <w:ins w:id="149" w:author="Ying Zhao" w:date="2024-03-26T22:36:00Z">
        <w:r w:rsidR="004F4C10">
          <w:rPr>
            <w:rFonts w:ascii="Times New Roman" w:hAnsi="Times New Roman" w:cs="Times New Roman"/>
            <w:sz w:val="24"/>
            <w:szCs w:val="24"/>
          </w:rPr>
          <w:t xml:space="preserve">add a few sentences to </w:t>
        </w:r>
      </w:ins>
      <w:ins w:id="150" w:author="Ying Zhao" w:date="2024-03-26T22:35:00Z">
        <w:r w:rsidR="00274D94">
          <w:rPr>
            <w:rFonts w:ascii="Times New Roman" w:hAnsi="Times New Roman" w:cs="Times New Roman"/>
            <w:sz w:val="24"/>
            <w:szCs w:val="24"/>
          </w:rPr>
          <w:t>describe what it does well</w:t>
        </w:r>
      </w:ins>
      <w:ins w:id="151" w:author="Ying Zhao" w:date="2024-03-26T22:36:00Z">
        <w:r w:rsidR="00274D94">
          <w:rPr>
            <w:rFonts w:ascii="Times New Roman" w:hAnsi="Times New Roman" w:cs="Times New Roman"/>
            <w:sz w:val="24"/>
            <w:szCs w:val="24"/>
          </w:rPr>
          <w:t>; what it does not do well)</w:t>
        </w:r>
      </w:ins>
    </w:p>
    <w:p w14:paraId="775F167A" w14:textId="77777777" w:rsidR="004B5A7F" w:rsidRDefault="004B5A7F">
      <w:pPr>
        <w:rPr>
          <w:rFonts w:ascii="Times New Roman" w:hAnsi="Times New Roman" w:cs="Times New Roman"/>
          <w:sz w:val="24"/>
          <w:szCs w:val="24"/>
        </w:rPr>
      </w:pPr>
    </w:p>
    <w:p w14:paraId="3D1AF440" w14:textId="7C0AD845" w:rsidR="00177969" w:rsidRDefault="009B5207" w:rsidP="001D721B">
      <w:pPr>
        <w:keepNext/>
        <w:jc w:val="center"/>
      </w:pPr>
      <w:r>
        <w:rPr>
          <w:noProof/>
        </w:rPr>
        <w:drawing>
          <wp:inline distT="0" distB="0" distL="0" distR="0" wp14:anchorId="001F9EA3" wp14:editId="24985BFF">
            <wp:extent cx="2726011" cy="1794681"/>
            <wp:effectExtent l="0" t="0" r="0" b="0"/>
            <wp:docPr id="1033672034"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72034" name="Picture 1" descr="A graph of a number of data&#10;&#10;Description automatically generated"/>
                    <pic:cNvPicPr/>
                  </pic:nvPicPr>
                  <pic:blipFill>
                    <a:blip r:embed="rId23"/>
                    <a:stretch>
                      <a:fillRect/>
                    </a:stretch>
                  </pic:blipFill>
                  <pic:spPr>
                    <a:xfrm>
                      <a:off x="0" y="0"/>
                      <a:ext cx="2737974" cy="1802557"/>
                    </a:xfrm>
                    <a:prstGeom prst="rect">
                      <a:avLst/>
                    </a:prstGeom>
                  </pic:spPr>
                </pic:pic>
              </a:graphicData>
            </a:graphic>
          </wp:inline>
        </w:drawing>
      </w:r>
      <w:ins w:id="152" w:author="Ying Zhao" w:date="2024-03-26T22:36:00Z">
        <w:r w:rsidR="005655D2">
          <w:t>(</w:t>
        </w:r>
        <w:proofErr w:type="spellStart"/>
        <w:r w:rsidR="005655D2">
          <w:t>x&amp;y</w:t>
        </w:r>
        <w:proofErr w:type="spellEnd"/>
        <w:r w:rsidR="005655D2">
          <w:t>) revise header</w:t>
        </w:r>
      </w:ins>
    </w:p>
    <w:p w14:paraId="2CC9AC35" w14:textId="6416E345" w:rsidR="00E521EF" w:rsidRDefault="00177969" w:rsidP="00E521EF">
      <w:pPr>
        <w:jc w:val="center"/>
        <w:rPr>
          <w:ins w:id="153" w:author="Ying Zhao" w:date="2024-03-26T22:37:00Z"/>
          <w:rFonts w:ascii="Times New Roman" w:hAnsi="Times New Roman" w:cs="Times New Roman"/>
          <w:sz w:val="24"/>
          <w:szCs w:val="24"/>
        </w:rPr>
      </w:pPr>
      <w:bookmarkStart w:id="154" w:name="_Ref159012114"/>
      <w:r w:rsidRPr="009F5866">
        <w:rPr>
          <w:rFonts w:ascii="Times New Roman" w:hAnsi="Times New Roman" w:cs="Times New Roman"/>
          <w:sz w:val="24"/>
          <w:szCs w:val="24"/>
        </w:rPr>
        <w:t xml:space="preserve">Figure </w:t>
      </w:r>
      <w:r w:rsidRPr="009F5866">
        <w:rPr>
          <w:rFonts w:ascii="Times New Roman" w:hAnsi="Times New Roman" w:cs="Times New Roman"/>
          <w:sz w:val="24"/>
          <w:szCs w:val="24"/>
        </w:rPr>
        <w:fldChar w:fldCharType="begin"/>
      </w:r>
      <w:r w:rsidRPr="009F5866">
        <w:rPr>
          <w:rFonts w:ascii="Times New Roman" w:hAnsi="Times New Roman" w:cs="Times New Roman"/>
          <w:sz w:val="24"/>
          <w:szCs w:val="24"/>
        </w:rPr>
        <w:instrText xml:space="preserve"> SEQ Figure \* ARABIC </w:instrText>
      </w:r>
      <w:r w:rsidRPr="009F5866">
        <w:rPr>
          <w:rFonts w:ascii="Times New Roman" w:hAnsi="Times New Roman" w:cs="Times New Roman"/>
          <w:sz w:val="24"/>
          <w:szCs w:val="24"/>
        </w:rPr>
        <w:fldChar w:fldCharType="separate"/>
      </w:r>
      <w:r w:rsidRPr="009F5866">
        <w:rPr>
          <w:rFonts w:ascii="Times New Roman" w:hAnsi="Times New Roman" w:cs="Times New Roman"/>
          <w:sz w:val="24"/>
          <w:szCs w:val="24"/>
        </w:rPr>
        <w:t>16</w:t>
      </w:r>
      <w:r w:rsidRPr="009F5866">
        <w:rPr>
          <w:rFonts w:ascii="Times New Roman" w:hAnsi="Times New Roman" w:cs="Times New Roman"/>
          <w:sz w:val="24"/>
          <w:szCs w:val="24"/>
        </w:rPr>
        <w:fldChar w:fldCharType="end"/>
      </w:r>
      <w:bookmarkEnd w:id="154"/>
      <w:r w:rsidR="009F5866" w:rsidRPr="009F5866">
        <w:rPr>
          <w:rFonts w:ascii="Times New Roman" w:hAnsi="Times New Roman" w:cs="Times New Roman"/>
          <w:sz w:val="24"/>
          <w:szCs w:val="24"/>
        </w:rPr>
        <w:t xml:space="preserve">. </w:t>
      </w:r>
      <w:r w:rsidR="009F5866">
        <w:rPr>
          <w:rFonts w:ascii="Times New Roman" w:hAnsi="Times New Roman" w:cs="Times New Roman"/>
          <w:sz w:val="24"/>
          <w:szCs w:val="24"/>
        </w:rPr>
        <w:t>NF</w:t>
      </w:r>
      <w:r w:rsidR="009F5866" w:rsidRPr="00EB3F6B">
        <w:rPr>
          <w:rFonts w:ascii="Times New Roman" w:hAnsi="Times New Roman" w:cs="Times New Roman"/>
          <w:sz w:val="24"/>
          <w:szCs w:val="24"/>
        </w:rPr>
        <w:t xml:space="preserve"> </w:t>
      </w:r>
      <w:ins w:id="155" w:author="Ying Zhao" w:date="2024-03-26T22:37:00Z">
        <w:r w:rsidR="00E521EF" w:rsidRPr="00EB3F6B">
          <w:rPr>
            <w:rFonts w:ascii="Times New Roman" w:hAnsi="Times New Roman" w:cs="Times New Roman"/>
            <w:sz w:val="24"/>
            <w:szCs w:val="24"/>
          </w:rPr>
          <w:t>reconstruct</w:t>
        </w:r>
        <w:r w:rsidR="00E521EF">
          <w:rPr>
            <w:rFonts w:ascii="Times New Roman" w:hAnsi="Times New Roman" w:cs="Times New Roman"/>
            <w:sz w:val="24"/>
            <w:szCs w:val="24"/>
          </w:rPr>
          <w:t xml:space="preserve">ion of quantum distributions generated by execution from </w:t>
        </w:r>
        <w:proofErr w:type="spellStart"/>
        <w:r w:rsidR="00E521EF">
          <w:rPr>
            <w:rFonts w:ascii="Times New Roman" w:hAnsi="Times New Roman" w:cs="Times New Roman"/>
            <w:sz w:val="24"/>
            <w:szCs w:val="24"/>
          </w:rPr>
          <w:t>qsim</w:t>
        </w:r>
        <w:proofErr w:type="spellEnd"/>
        <w:r w:rsidR="00E521EF">
          <w:rPr>
            <w:rFonts w:ascii="Times New Roman" w:hAnsi="Times New Roman" w:cs="Times New Roman"/>
            <w:sz w:val="24"/>
            <w:szCs w:val="24"/>
          </w:rPr>
          <w:t xml:space="preserve"> circuits with 8 qubits [ref]</w:t>
        </w:r>
      </w:ins>
    </w:p>
    <w:p w14:paraId="2E592332" w14:textId="4FE03B07" w:rsidR="00E06F24" w:rsidDel="00E521EF" w:rsidRDefault="009F5866" w:rsidP="00E521EF">
      <w:pPr>
        <w:keepNext/>
        <w:jc w:val="center"/>
        <w:rPr>
          <w:del w:id="156" w:author="Ying Zhao" w:date="2024-03-26T22:37:00Z"/>
          <w:rFonts w:ascii="Times New Roman" w:hAnsi="Times New Roman" w:cs="Times New Roman"/>
          <w:sz w:val="24"/>
          <w:szCs w:val="24"/>
        </w:rPr>
      </w:pPr>
      <w:del w:id="157" w:author="Ying Zhao" w:date="2024-03-26T22:37:00Z">
        <w:r w:rsidRPr="00EB3F6B" w:rsidDel="00E521EF">
          <w:rPr>
            <w:rFonts w:ascii="Times New Roman" w:hAnsi="Times New Roman" w:cs="Times New Roman"/>
            <w:sz w:val="24"/>
            <w:szCs w:val="24"/>
          </w:rPr>
          <w:delText xml:space="preserve">reconstructed </w:delText>
        </w:r>
        <w:r w:rsidDel="00E521EF">
          <w:rPr>
            <w:rFonts w:ascii="Times New Roman" w:hAnsi="Times New Roman" w:cs="Times New Roman"/>
            <w:sz w:val="24"/>
            <w:szCs w:val="24"/>
          </w:rPr>
          <w:delText>8</w:delText>
        </w:r>
        <w:r w:rsidRPr="00EB3F6B" w:rsidDel="00E521EF">
          <w:rPr>
            <w:rFonts w:ascii="Times New Roman" w:hAnsi="Times New Roman" w:cs="Times New Roman"/>
            <w:sz w:val="24"/>
            <w:szCs w:val="24"/>
          </w:rPr>
          <w:delText>-qubits quantum distribution</w:delText>
        </w:r>
        <w:r w:rsidDel="00E521EF">
          <w:rPr>
            <w:rFonts w:ascii="Times New Roman" w:hAnsi="Times New Roman" w:cs="Times New Roman"/>
            <w:sz w:val="24"/>
            <w:szCs w:val="24"/>
          </w:rPr>
          <w:delText xml:space="preserve"> from qsim circuits</w:delText>
        </w:r>
      </w:del>
    </w:p>
    <w:p w14:paraId="516FA325" w14:textId="77777777" w:rsidR="00177969" w:rsidRDefault="009B5207" w:rsidP="00E521EF">
      <w:pPr>
        <w:jc w:val="center"/>
      </w:pPr>
      <w:r>
        <w:rPr>
          <w:noProof/>
        </w:rPr>
        <w:drawing>
          <wp:inline distT="0" distB="0" distL="0" distR="0" wp14:anchorId="7C31A3FB" wp14:editId="27E07318">
            <wp:extent cx="2729552" cy="1810557"/>
            <wp:effectExtent l="0" t="0" r="0" b="0"/>
            <wp:docPr id="2026341834" name="Picture 1"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341834" name="Picture 1" descr="A blue graph with white text&#10;&#10;Description automatically generated"/>
                    <pic:cNvPicPr/>
                  </pic:nvPicPr>
                  <pic:blipFill>
                    <a:blip r:embed="rId24"/>
                    <a:stretch>
                      <a:fillRect/>
                    </a:stretch>
                  </pic:blipFill>
                  <pic:spPr>
                    <a:xfrm>
                      <a:off x="0" y="0"/>
                      <a:ext cx="2731399" cy="1811782"/>
                    </a:xfrm>
                    <a:prstGeom prst="rect">
                      <a:avLst/>
                    </a:prstGeom>
                  </pic:spPr>
                </pic:pic>
              </a:graphicData>
            </a:graphic>
          </wp:inline>
        </w:drawing>
      </w:r>
    </w:p>
    <w:p w14:paraId="01E6C616" w14:textId="3773AA06" w:rsidR="00E521EF" w:rsidRDefault="00177969" w:rsidP="00E521EF">
      <w:pPr>
        <w:jc w:val="center"/>
        <w:rPr>
          <w:ins w:id="158" w:author="Ying Zhao" w:date="2024-03-26T22:37:00Z"/>
          <w:rFonts w:ascii="Times New Roman" w:hAnsi="Times New Roman" w:cs="Times New Roman"/>
          <w:sz w:val="24"/>
          <w:szCs w:val="24"/>
        </w:rPr>
      </w:pPr>
      <w:bookmarkStart w:id="159" w:name="_Ref159012119"/>
      <w:r w:rsidRPr="009F5866">
        <w:rPr>
          <w:rFonts w:ascii="Times New Roman" w:hAnsi="Times New Roman" w:cs="Times New Roman"/>
          <w:sz w:val="24"/>
          <w:szCs w:val="24"/>
        </w:rPr>
        <w:t xml:space="preserve">Figure </w:t>
      </w:r>
      <w:r w:rsidRPr="009F5866">
        <w:rPr>
          <w:rFonts w:ascii="Times New Roman" w:hAnsi="Times New Roman" w:cs="Times New Roman"/>
          <w:sz w:val="24"/>
          <w:szCs w:val="24"/>
        </w:rPr>
        <w:fldChar w:fldCharType="begin"/>
      </w:r>
      <w:r w:rsidRPr="009F5866">
        <w:rPr>
          <w:rFonts w:ascii="Times New Roman" w:hAnsi="Times New Roman" w:cs="Times New Roman"/>
          <w:sz w:val="24"/>
          <w:szCs w:val="24"/>
        </w:rPr>
        <w:instrText xml:space="preserve"> SEQ Figure \* ARABIC </w:instrText>
      </w:r>
      <w:r w:rsidRPr="009F5866">
        <w:rPr>
          <w:rFonts w:ascii="Times New Roman" w:hAnsi="Times New Roman" w:cs="Times New Roman"/>
          <w:sz w:val="24"/>
          <w:szCs w:val="24"/>
        </w:rPr>
        <w:fldChar w:fldCharType="separate"/>
      </w:r>
      <w:r w:rsidRPr="009F5866">
        <w:rPr>
          <w:rFonts w:ascii="Times New Roman" w:hAnsi="Times New Roman" w:cs="Times New Roman"/>
          <w:sz w:val="24"/>
          <w:szCs w:val="24"/>
        </w:rPr>
        <w:t>17</w:t>
      </w:r>
      <w:r w:rsidRPr="009F5866">
        <w:rPr>
          <w:rFonts w:ascii="Times New Roman" w:hAnsi="Times New Roman" w:cs="Times New Roman"/>
          <w:sz w:val="24"/>
          <w:szCs w:val="24"/>
        </w:rPr>
        <w:fldChar w:fldCharType="end"/>
      </w:r>
      <w:bookmarkEnd w:id="159"/>
      <w:r w:rsidR="009F5866">
        <w:rPr>
          <w:rFonts w:ascii="Times New Roman" w:hAnsi="Times New Roman" w:cs="Times New Roman"/>
          <w:sz w:val="24"/>
          <w:szCs w:val="24"/>
        </w:rPr>
        <w:t>.</w:t>
      </w:r>
      <w:r w:rsidR="009F5866" w:rsidRPr="009F5866">
        <w:rPr>
          <w:rFonts w:ascii="Times New Roman" w:hAnsi="Times New Roman" w:cs="Times New Roman"/>
          <w:sz w:val="24"/>
          <w:szCs w:val="24"/>
        </w:rPr>
        <w:t xml:space="preserve"> </w:t>
      </w:r>
      <w:r w:rsidR="009F5866">
        <w:rPr>
          <w:rFonts w:ascii="Times New Roman" w:hAnsi="Times New Roman" w:cs="Times New Roman"/>
          <w:sz w:val="24"/>
          <w:szCs w:val="24"/>
        </w:rPr>
        <w:t>NF</w:t>
      </w:r>
      <w:r w:rsidR="009F5866" w:rsidRPr="00EB3F6B">
        <w:rPr>
          <w:rFonts w:ascii="Times New Roman" w:hAnsi="Times New Roman" w:cs="Times New Roman"/>
          <w:sz w:val="24"/>
          <w:szCs w:val="24"/>
        </w:rPr>
        <w:t xml:space="preserve"> </w:t>
      </w:r>
      <w:ins w:id="160" w:author="Ying Zhao" w:date="2024-03-26T22:37:00Z">
        <w:r w:rsidR="00E521EF" w:rsidRPr="00EB3F6B">
          <w:rPr>
            <w:rFonts w:ascii="Times New Roman" w:hAnsi="Times New Roman" w:cs="Times New Roman"/>
            <w:sz w:val="24"/>
            <w:szCs w:val="24"/>
          </w:rPr>
          <w:t>reconstruct</w:t>
        </w:r>
        <w:r w:rsidR="00E521EF">
          <w:rPr>
            <w:rFonts w:ascii="Times New Roman" w:hAnsi="Times New Roman" w:cs="Times New Roman"/>
            <w:sz w:val="24"/>
            <w:szCs w:val="24"/>
          </w:rPr>
          <w:t xml:space="preserve">ion of quantum distributions generated by execution from </w:t>
        </w:r>
        <w:proofErr w:type="spellStart"/>
        <w:r w:rsidR="00E521EF">
          <w:rPr>
            <w:rFonts w:ascii="Times New Roman" w:hAnsi="Times New Roman" w:cs="Times New Roman"/>
            <w:sz w:val="24"/>
            <w:szCs w:val="24"/>
          </w:rPr>
          <w:t>qsim</w:t>
        </w:r>
        <w:proofErr w:type="spellEnd"/>
        <w:r w:rsidR="00E521EF">
          <w:rPr>
            <w:rFonts w:ascii="Times New Roman" w:hAnsi="Times New Roman" w:cs="Times New Roman"/>
            <w:sz w:val="24"/>
            <w:szCs w:val="24"/>
          </w:rPr>
          <w:t xml:space="preserve"> circuits with 12 qubits [ref]</w:t>
        </w:r>
      </w:ins>
    </w:p>
    <w:p w14:paraId="0982157C" w14:textId="0D49E3BB" w:rsidR="009B5207" w:rsidRDefault="009F5866" w:rsidP="001D721B">
      <w:pPr>
        <w:jc w:val="center"/>
        <w:rPr>
          <w:rFonts w:ascii="Times New Roman" w:hAnsi="Times New Roman" w:cs="Times New Roman"/>
          <w:sz w:val="24"/>
          <w:szCs w:val="24"/>
        </w:rPr>
      </w:pPr>
      <w:del w:id="161" w:author="Ying Zhao" w:date="2024-03-26T22:37:00Z">
        <w:r w:rsidRPr="00EB3F6B" w:rsidDel="00E521EF">
          <w:rPr>
            <w:rFonts w:ascii="Times New Roman" w:hAnsi="Times New Roman" w:cs="Times New Roman"/>
            <w:sz w:val="24"/>
            <w:szCs w:val="24"/>
          </w:rPr>
          <w:delText xml:space="preserve">reconstructed </w:delText>
        </w:r>
        <w:r w:rsidDel="00E521EF">
          <w:rPr>
            <w:rFonts w:ascii="Times New Roman" w:hAnsi="Times New Roman" w:cs="Times New Roman"/>
            <w:sz w:val="24"/>
            <w:szCs w:val="24"/>
          </w:rPr>
          <w:delText>12</w:delText>
        </w:r>
        <w:r w:rsidRPr="00EB3F6B" w:rsidDel="00E521EF">
          <w:rPr>
            <w:rFonts w:ascii="Times New Roman" w:hAnsi="Times New Roman" w:cs="Times New Roman"/>
            <w:sz w:val="24"/>
            <w:szCs w:val="24"/>
          </w:rPr>
          <w:delText>-qubits quantum distribution</w:delText>
        </w:r>
        <w:r w:rsidDel="00E521EF">
          <w:rPr>
            <w:rFonts w:ascii="Times New Roman" w:hAnsi="Times New Roman" w:cs="Times New Roman"/>
            <w:sz w:val="24"/>
            <w:szCs w:val="24"/>
          </w:rPr>
          <w:delText xml:space="preserve"> from qsim circuits</w:delText>
        </w:r>
      </w:del>
    </w:p>
    <w:p w14:paraId="3DBBB077" w14:textId="77777777" w:rsidR="00C805FA" w:rsidRDefault="00C805FA">
      <w:pPr>
        <w:rPr>
          <w:rFonts w:ascii="Times New Roman" w:hAnsi="Times New Roman" w:cs="Times New Roman"/>
          <w:sz w:val="24"/>
          <w:szCs w:val="24"/>
        </w:rPr>
      </w:pPr>
    </w:p>
    <w:p w14:paraId="6E70B396" w14:textId="77777777" w:rsidR="00C94F4F" w:rsidRDefault="00C94F4F">
      <w:pPr>
        <w:rPr>
          <w:rFonts w:ascii="Times New Roman" w:hAnsi="Times New Roman" w:cs="Times New Roman"/>
          <w:sz w:val="24"/>
          <w:szCs w:val="24"/>
        </w:rPr>
      </w:pPr>
    </w:p>
    <w:p w14:paraId="68F5EBAF" w14:textId="29DA4DDA" w:rsidR="004F47CD" w:rsidRPr="00A0126A" w:rsidRDefault="004F47CD" w:rsidP="00A0126A">
      <w:pPr>
        <w:pStyle w:val="Heading1"/>
        <w:numPr>
          <w:ilvl w:val="0"/>
          <w:numId w:val="2"/>
        </w:numPr>
        <w:jc w:val="left"/>
        <w:rPr>
          <w:b/>
          <w:bCs/>
          <w:sz w:val="24"/>
          <w:szCs w:val="24"/>
        </w:rPr>
      </w:pPr>
      <w:r>
        <w:rPr>
          <w:b/>
          <w:bCs/>
          <w:sz w:val="24"/>
          <w:szCs w:val="24"/>
        </w:rPr>
        <w:t xml:space="preserve"> Conclusions and Discussions</w:t>
      </w:r>
    </w:p>
    <w:p w14:paraId="42E90F37" w14:textId="77777777" w:rsidR="00BB1880" w:rsidRDefault="00BB1880" w:rsidP="00BB1880">
      <w:pPr>
        <w:pStyle w:val="ListParagraph"/>
        <w:ind w:left="360"/>
        <w:rPr>
          <w:rFonts w:ascii="Times New Roman" w:hAnsi="Times New Roman" w:cs="Times New Roman"/>
          <w:sz w:val="24"/>
          <w:szCs w:val="24"/>
        </w:rPr>
      </w:pPr>
    </w:p>
    <w:p w14:paraId="35C76FFF" w14:textId="09E64FFA" w:rsidR="006858C3" w:rsidRDefault="006858C3" w:rsidP="0093298B">
      <w:pPr>
        <w:pStyle w:val="ListParagraph"/>
        <w:numPr>
          <w:ilvl w:val="1"/>
          <w:numId w:val="2"/>
        </w:numPr>
        <w:rPr>
          <w:ins w:id="162" w:author="Ying Zhao" w:date="2024-03-26T22:38:00Z"/>
          <w:rFonts w:ascii="Times New Roman" w:hAnsi="Times New Roman" w:cs="Times New Roman"/>
          <w:sz w:val="24"/>
          <w:szCs w:val="24"/>
        </w:rPr>
      </w:pPr>
      <w:r>
        <w:rPr>
          <w:rFonts w:ascii="Times New Roman" w:hAnsi="Times New Roman" w:cs="Times New Roman"/>
          <w:sz w:val="24"/>
          <w:szCs w:val="24"/>
        </w:rPr>
        <w:t xml:space="preserve"> Performance analysis of VAE and NF</w:t>
      </w:r>
    </w:p>
    <w:p w14:paraId="796260B6" w14:textId="6C74FBB1" w:rsidR="00EF0DD3" w:rsidRDefault="00EF0DD3" w:rsidP="0093298B">
      <w:pPr>
        <w:pStyle w:val="ListParagraph"/>
        <w:numPr>
          <w:ilvl w:val="1"/>
          <w:numId w:val="2"/>
        </w:numPr>
        <w:rPr>
          <w:rFonts w:ascii="Times New Roman" w:hAnsi="Times New Roman" w:cs="Times New Roman"/>
          <w:sz w:val="24"/>
          <w:szCs w:val="24"/>
        </w:rPr>
      </w:pPr>
      <w:ins w:id="163" w:author="Ying Zhao" w:date="2024-03-26T22:38:00Z">
        <w:r>
          <w:rPr>
            <w:rFonts w:ascii="Times New Roman" w:hAnsi="Times New Roman" w:cs="Times New Roman"/>
            <w:sz w:val="24"/>
            <w:szCs w:val="24"/>
          </w:rPr>
          <w:lastRenderedPageBreak/>
          <w:t>(Recap: we generated the distribution; we learned via VAE and NF, etc.)</w:t>
        </w:r>
      </w:ins>
    </w:p>
    <w:p w14:paraId="3154FCA1" w14:textId="13C46390" w:rsidR="00A3225D" w:rsidRPr="00DF0295" w:rsidRDefault="00A3225D">
      <w:pPr>
        <w:rPr>
          <w:rFonts w:ascii="Times New Roman" w:hAnsi="Times New Roman" w:cs="Times New Roman"/>
          <w:color w:val="FF0000"/>
          <w:sz w:val="24"/>
          <w:szCs w:val="24"/>
          <w:rPrChange w:id="164" w:author="Ying Zhao" w:date="2024-03-26T22:38:00Z">
            <w:rPr>
              <w:rFonts w:ascii="Times New Roman" w:hAnsi="Times New Roman" w:cs="Times New Roman"/>
              <w:sz w:val="24"/>
              <w:szCs w:val="24"/>
            </w:rPr>
          </w:rPrChange>
        </w:rPr>
      </w:pPr>
      <w:r>
        <w:rPr>
          <w:rFonts w:ascii="Times New Roman" w:hAnsi="Times New Roman" w:cs="Times New Roman"/>
          <w:sz w:val="24"/>
          <w:szCs w:val="24"/>
        </w:rPr>
        <w:t xml:space="preserve">It is interesting to compare the performance of VAE and NF. VAE, as a more mature model extensively explored for image generation, only requires a much smaller size of latent space. Therefore, training of VAE is usually </w:t>
      </w:r>
      <w:r w:rsidR="00755B5B">
        <w:rPr>
          <w:rFonts w:ascii="Times New Roman" w:hAnsi="Times New Roman" w:cs="Times New Roman"/>
          <w:sz w:val="24"/>
          <w:szCs w:val="24"/>
        </w:rPr>
        <w:t xml:space="preserve">more </w:t>
      </w:r>
      <w:r>
        <w:rPr>
          <w:rFonts w:ascii="Times New Roman" w:hAnsi="Times New Roman" w:cs="Times New Roman"/>
          <w:sz w:val="24"/>
          <w:szCs w:val="24"/>
        </w:rPr>
        <w:t>stable and uses less computer resource. On the other hand, NF, as a newer flowed base model, keep</w:t>
      </w:r>
      <w:r w:rsidR="00AF0442">
        <w:rPr>
          <w:rFonts w:ascii="Times New Roman" w:hAnsi="Times New Roman" w:cs="Times New Roman"/>
          <w:sz w:val="24"/>
          <w:szCs w:val="24"/>
        </w:rPr>
        <w:t>s</w:t>
      </w:r>
      <w:r>
        <w:rPr>
          <w:rFonts w:ascii="Times New Roman" w:hAnsi="Times New Roman" w:cs="Times New Roman"/>
          <w:sz w:val="24"/>
          <w:szCs w:val="24"/>
        </w:rPr>
        <w:t xml:space="preserve"> the latent space the same size as inputs, therefore it is capable of </w:t>
      </w:r>
      <w:r w:rsidR="00AF0442">
        <w:rPr>
          <w:rFonts w:ascii="Times New Roman" w:hAnsi="Times New Roman" w:cs="Times New Roman"/>
          <w:sz w:val="24"/>
          <w:szCs w:val="24"/>
        </w:rPr>
        <w:t>obtaining</w:t>
      </w:r>
      <w:r>
        <w:rPr>
          <w:rFonts w:ascii="Times New Roman" w:hAnsi="Times New Roman" w:cs="Times New Roman"/>
          <w:sz w:val="24"/>
          <w:szCs w:val="24"/>
        </w:rPr>
        <w:t xml:space="preserve"> an </w:t>
      </w:r>
      <w:r w:rsidR="00AF0442">
        <w:rPr>
          <w:rFonts w:ascii="Times New Roman" w:hAnsi="Times New Roman" w:cs="Times New Roman"/>
          <w:sz w:val="24"/>
          <w:szCs w:val="24"/>
        </w:rPr>
        <w:t xml:space="preserve">exact estimate of likelihood of the samples. However, training of NF is typically less stable and more computing resource heavy. </w:t>
      </w:r>
      <w:r w:rsidR="00AF0442" w:rsidRPr="00DF0295">
        <w:rPr>
          <w:rFonts w:ascii="Times New Roman" w:hAnsi="Times New Roman" w:cs="Times New Roman"/>
          <w:color w:val="FF0000"/>
          <w:sz w:val="24"/>
          <w:szCs w:val="24"/>
          <w:rPrChange w:id="165" w:author="Ying Zhao" w:date="2024-03-26T22:38:00Z">
            <w:rPr>
              <w:rFonts w:ascii="Times New Roman" w:hAnsi="Times New Roman" w:cs="Times New Roman"/>
              <w:sz w:val="24"/>
              <w:szCs w:val="24"/>
            </w:rPr>
          </w:rPrChange>
        </w:rPr>
        <w:t xml:space="preserve">In practice of this research, we </w:t>
      </w:r>
      <w:r w:rsidR="00FD555F" w:rsidRPr="00DF0295">
        <w:rPr>
          <w:rFonts w:ascii="Times New Roman" w:hAnsi="Times New Roman" w:cs="Times New Roman"/>
          <w:color w:val="FF0000"/>
          <w:sz w:val="24"/>
          <w:szCs w:val="24"/>
          <w:rPrChange w:id="166" w:author="Ying Zhao" w:date="2024-03-26T22:38:00Z">
            <w:rPr>
              <w:rFonts w:ascii="Times New Roman" w:hAnsi="Times New Roman" w:cs="Times New Roman"/>
              <w:sz w:val="24"/>
              <w:szCs w:val="24"/>
            </w:rPr>
          </w:rPrChange>
        </w:rPr>
        <w:t xml:space="preserve">indeed </w:t>
      </w:r>
      <w:r w:rsidR="00AF0442" w:rsidRPr="00DF0295">
        <w:rPr>
          <w:rFonts w:ascii="Times New Roman" w:hAnsi="Times New Roman" w:cs="Times New Roman"/>
          <w:color w:val="FF0000"/>
          <w:sz w:val="24"/>
          <w:szCs w:val="24"/>
          <w:rPrChange w:id="167" w:author="Ying Zhao" w:date="2024-03-26T22:38:00Z">
            <w:rPr>
              <w:rFonts w:ascii="Times New Roman" w:hAnsi="Times New Roman" w:cs="Times New Roman"/>
              <w:sz w:val="24"/>
              <w:szCs w:val="24"/>
            </w:rPr>
          </w:rPrChange>
        </w:rPr>
        <w:t xml:space="preserve">encountered </w:t>
      </w:r>
      <w:proofErr w:type="spellStart"/>
      <w:r w:rsidR="00755B5B" w:rsidRPr="00DF0295">
        <w:rPr>
          <w:rFonts w:ascii="Times New Roman" w:hAnsi="Times New Roman" w:cs="Times New Roman"/>
          <w:color w:val="FF0000"/>
          <w:sz w:val="24"/>
          <w:szCs w:val="24"/>
          <w:rPrChange w:id="168" w:author="Ying Zhao" w:date="2024-03-26T22:38:00Z">
            <w:rPr>
              <w:rFonts w:ascii="Times New Roman" w:hAnsi="Times New Roman" w:cs="Times New Roman"/>
              <w:sz w:val="24"/>
              <w:szCs w:val="24"/>
            </w:rPr>
          </w:rPrChange>
        </w:rPr>
        <w:t>NaN</w:t>
      </w:r>
      <w:proofErr w:type="spellEnd"/>
      <w:r w:rsidR="00755B5B" w:rsidRPr="00DF0295">
        <w:rPr>
          <w:rFonts w:ascii="Times New Roman" w:hAnsi="Times New Roman" w:cs="Times New Roman"/>
          <w:color w:val="FF0000"/>
          <w:sz w:val="24"/>
          <w:szCs w:val="24"/>
          <w:rPrChange w:id="169" w:author="Ying Zhao" w:date="2024-03-26T22:38:00Z">
            <w:rPr>
              <w:rFonts w:ascii="Times New Roman" w:hAnsi="Times New Roman" w:cs="Times New Roman"/>
              <w:sz w:val="24"/>
              <w:szCs w:val="24"/>
            </w:rPr>
          </w:rPrChange>
        </w:rPr>
        <w:t>(</w:t>
      </w:r>
      <w:r w:rsidR="00EE453E" w:rsidRPr="00DF0295">
        <w:rPr>
          <w:rFonts w:ascii="Times New Roman" w:hAnsi="Times New Roman" w:cs="Times New Roman"/>
          <w:color w:val="FF0000"/>
          <w:sz w:val="24"/>
          <w:szCs w:val="24"/>
          <w:rPrChange w:id="170" w:author="Ying Zhao" w:date="2024-03-26T22:38:00Z">
            <w:rPr>
              <w:rFonts w:ascii="Times New Roman" w:hAnsi="Times New Roman" w:cs="Times New Roman"/>
              <w:sz w:val="24"/>
              <w:szCs w:val="24"/>
            </w:rPr>
          </w:rPrChange>
        </w:rPr>
        <w:t>Not-a-Number</w:t>
      </w:r>
      <w:r w:rsidR="00755B5B" w:rsidRPr="00DF0295">
        <w:rPr>
          <w:rFonts w:ascii="Times New Roman" w:hAnsi="Times New Roman" w:cs="Times New Roman"/>
          <w:color w:val="FF0000"/>
          <w:sz w:val="24"/>
          <w:szCs w:val="24"/>
          <w:rPrChange w:id="171" w:author="Ying Zhao" w:date="2024-03-26T22:38:00Z">
            <w:rPr>
              <w:rFonts w:ascii="Times New Roman" w:hAnsi="Times New Roman" w:cs="Times New Roman"/>
              <w:sz w:val="24"/>
              <w:szCs w:val="24"/>
            </w:rPr>
          </w:rPrChange>
        </w:rPr>
        <w:t>)</w:t>
      </w:r>
      <w:r w:rsidR="00AF0442" w:rsidRPr="00DF0295">
        <w:rPr>
          <w:rFonts w:ascii="Times New Roman" w:hAnsi="Times New Roman" w:cs="Times New Roman"/>
          <w:color w:val="FF0000"/>
          <w:sz w:val="24"/>
          <w:szCs w:val="24"/>
          <w:rPrChange w:id="172" w:author="Ying Zhao" w:date="2024-03-26T22:38:00Z">
            <w:rPr>
              <w:rFonts w:ascii="Times New Roman" w:hAnsi="Times New Roman" w:cs="Times New Roman"/>
              <w:sz w:val="24"/>
              <w:szCs w:val="24"/>
            </w:rPr>
          </w:rPrChange>
        </w:rPr>
        <w:t xml:space="preserve"> error </w:t>
      </w:r>
      <w:r w:rsidR="00EE453E" w:rsidRPr="00DF0295">
        <w:rPr>
          <w:rFonts w:ascii="Times New Roman" w:hAnsi="Times New Roman" w:cs="Times New Roman"/>
          <w:color w:val="FF0000"/>
          <w:sz w:val="24"/>
          <w:szCs w:val="24"/>
          <w:rPrChange w:id="173" w:author="Ying Zhao" w:date="2024-03-26T22:38:00Z">
            <w:rPr>
              <w:rFonts w:ascii="Times New Roman" w:hAnsi="Times New Roman" w:cs="Times New Roman"/>
              <w:sz w:val="24"/>
              <w:szCs w:val="24"/>
            </w:rPr>
          </w:rPrChange>
        </w:rPr>
        <w:t xml:space="preserve">frequently </w:t>
      </w:r>
      <w:r w:rsidR="00FD555F" w:rsidRPr="00DF0295">
        <w:rPr>
          <w:rFonts w:ascii="Times New Roman" w:hAnsi="Times New Roman" w:cs="Times New Roman"/>
          <w:color w:val="FF0000"/>
          <w:sz w:val="24"/>
          <w:szCs w:val="24"/>
          <w:rPrChange w:id="174" w:author="Ying Zhao" w:date="2024-03-26T22:38:00Z">
            <w:rPr>
              <w:rFonts w:ascii="Times New Roman" w:hAnsi="Times New Roman" w:cs="Times New Roman"/>
              <w:sz w:val="24"/>
              <w:szCs w:val="24"/>
            </w:rPr>
          </w:rPrChange>
        </w:rPr>
        <w:t>during the NF training processes.</w:t>
      </w:r>
      <w:ins w:id="175" w:author="Ying Zhao" w:date="2024-03-26T22:38:00Z">
        <w:r w:rsidR="00DF0295">
          <w:rPr>
            <w:rFonts w:ascii="Times New Roman" w:hAnsi="Times New Roman" w:cs="Times New Roman"/>
            <w:color w:val="FF0000"/>
            <w:sz w:val="24"/>
            <w:szCs w:val="24"/>
          </w:rPr>
          <w:t xml:space="preserve"> (ex</w:t>
        </w:r>
      </w:ins>
      <w:ins w:id="176" w:author="Ying Zhao" w:date="2024-03-26T22:39:00Z">
        <w:r w:rsidR="00DF0295">
          <w:rPr>
            <w:rFonts w:ascii="Times New Roman" w:hAnsi="Times New Roman" w:cs="Times New Roman"/>
            <w:color w:val="FF0000"/>
            <w:sz w:val="24"/>
            <w:szCs w:val="24"/>
          </w:rPr>
          <w:t xml:space="preserve">plain </w:t>
        </w:r>
      </w:ins>
      <w:ins w:id="177" w:author="Ying Zhao" w:date="2024-03-26T22:38:00Z">
        <w:r w:rsidR="00DF0295">
          <w:rPr>
            <w:rFonts w:ascii="Times New Roman" w:hAnsi="Times New Roman" w:cs="Times New Roman"/>
            <w:color w:val="FF0000"/>
            <w:sz w:val="24"/>
            <w:szCs w:val="24"/>
          </w:rPr>
          <w:t xml:space="preserve">why </w:t>
        </w:r>
        <w:proofErr w:type="gramStart"/>
        <w:r w:rsidR="00DF0295">
          <w:rPr>
            <w:rFonts w:ascii="Times New Roman" w:hAnsi="Times New Roman" w:cs="Times New Roman"/>
            <w:color w:val="FF0000"/>
            <w:sz w:val="24"/>
            <w:szCs w:val="24"/>
          </w:rPr>
          <w:t>does this happen</w:t>
        </w:r>
        <w:proofErr w:type="gramEnd"/>
        <w:r w:rsidR="00DF0295">
          <w:rPr>
            <w:rFonts w:ascii="Times New Roman" w:hAnsi="Times New Roman" w:cs="Times New Roman"/>
            <w:color w:val="FF0000"/>
            <w:sz w:val="24"/>
            <w:szCs w:val="24"/>
          </w:rPr>
          <w:t>?)</w:t>
        </w:r>
      </w:ins>
    </w:p>
    <w:p w14:paraId="3F8237F7" w14:textId="6C8DBBB1" w:rsidR="00474188" w:rsidRDefault="00BB1880">
      <w:pPr>
        <w:rPr>
          <w:rFonts w:ascii="Times New Roman" w:hAnsi="Times New Roman" w:cs="Times New Roman"/>
          <w:sz w:val="24"/>
          <w:szCs w:val="24"/>
        </w:rPr>
      </w:pPr>
      <w:r w:rsidRPr="00BB1880">
        <w:rPr>
          <w:rFonts w:ascii="Times New Roman" w:hAnsi="Times New Roman" w:cs="Times New Roman"/>
          <w:sz w:val="24"/>
          <w:szCs w:val="24"/>
        </w:rPr>
        <w:t xml:space="preserve">Looking at the VAE and NF results together, we observe that VAE performs reasonably well except for the 8-qubits quantum distribution related to the permanent as in </w:t>
      </w:r>
      <w:r w:rsidRPr="00BB1880">
        <w:rPr>
          <w:rFonts w:ascii="Times New Roman" w:hAnsi="Times New Roman" w:cs="Times New Roman"/>
          <w:sz w:val="24"/>
          <w:szCs w:val="24"/>
        </w:rPr>
        <w:fldChar w:fldCharType="begin"/>
      </w:r>
      <w:r w:rsidRPr="00BB1880">
        <w:rPr>
          <w:rFonts w:ascii="Times New Roman" w:hAnsi="Times New Roman" w:cs="Times New Roman"/>
          <w:sz w:val="24"/>
          <w:szCs w:val="24"/>
        </w:rPr>
        <w:instrText xml:space="preserve"> REF _Ref159003372 \h </w:instrText>
      </w:r>
      <w:r>
        <w:rPr>
          <w:rFonts w:ascii="Times New Roman" w:hAnsi="Times New Roman" w:cs="Times New Roman"/>
          <w:sz w:val="24"/>
          <w:szCs w:val="24"/>
        </w:rPr>
        <w:instrText xml:space="preserve"> \* MERGEFORMAT </w:instrText>
      </w:r>
      <w:r w:rsidRPr="00BB1880">
        <w:rPr>
          <w:rFonts w:ascii="Times New Roman" w:hAnsi="Times New Roman" w:cs="Times New Roman"/>
          <w:sz w:val="24"/>
          <w:szCs w:val="24"/>
        </w:rPr>
      </w:r>
      <w:r w:rsidRPr="00BB1880">
        <w:rPr>
          <w:rFonts w:ascii="Times New Roman" w:hAnsi="Times New Roman" w:cs="Times New Roman"/>
          <w:sz w:val="24"/>
          <w:szCs w:val="24"/>
        </w:rPr>
        <w:fldChar w:fldCharType="separate"/>
      </w:r>
      <w:r w:rsidRPr="00BB1880">
        <w:rPr>
          <w:rFonts w:ascii="Times New Roman" w:hAnsi="Times New Roman" w:cs="Times New Roman"/>
          <w:sz w:val="24"/>
          <w:szCs w:val="24"/>
        </w:rPr>
        <w:t>Figure 11</w:t>
      </w:r>
      <w:r w:rsidRPr="00BB1880">
        <w:rPr>
          <w:rFonts w:ascii="Times New Roman" w:hAnsi="Times New Roman" w:cs="Times New Roman"/>
          <w:sz w:val="24"/>
          <w:szCs w:val="24"/>
        </w:rPr>
        <w:fldChar w:fldCharType="end"/>
      </w:r>
      <w:r w:rsidRPr="00BB1880">
        <w:rPr>
          <w:rFonts w:ascii="Times New Roman" w:hAnsi="Times New Roman" w:cs="Times New Roman"/>
          <w:sz w:val="24"/>
          <w:szCs w:val="24"/>
        </w:rPr>
        <w:t>. Interestingly, NF demonstrates the be</w:t>
      </w:r>
      <w:r w:rsidR="009302A6">
        <w:rPr>
          <w:rFonts w:ascii="Times New Roman" w:hAnsi="Times New Roman" w:cs="Times New Roman"/>
          <w:sz w:val="24"/>
          <w:szCs w:val="24"/>
        </w:rPr>
        <w:t>tter</w:t>
      </w:r>
      <w:r w:rsidRPr="00BB1880">
        <w:rPr>
          <w:rFonts w:ascii="Times New Roman" w:hAnsi="Times New Roman" w:cs="Times New Roman"/>
          <w:sz w:val="24"/>
          <w:szCs w:val="24"/>
        </w:rPr>
        <w:t xml:space="preserve"> performance for this </w:t>
      </w:r>
      <w:r w:rsidR="005A3AB8">
        <w:rPr>
          <w:rFonts w:ascii="Times New Roman" w:hAnsi="Times New Roman" w:cs="Times New Roman"/>
          <w:sz w:val="24"/>
          <w:szCs w:val="24"/>
        </w:rPr>
        <w:t xml:space="preserve">quantum </w:t>
      </w:r>
      <w:r w:rsidRPr="00BB1880">
        <w:rPr>
          <w:rFonts w:ascii="Times New Roman" w:hAnsi="Times New Roman" w:cs="Times New Roman"/>
          <w:sz w:val="24"/>
          <w:szCs w:val="24"/>
        </w:rPr>
        <w:t xml:space="preserve">distribution as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_Ref159011991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77969">
        <w:rPr>
          <w:rFonts w:ascii="Times New Roman" w:hAnsi="Times New Roman" w:cs="Times New Roman"/>
          <w:sz w:val="24"/>
          <w:szCs w:val="24"/>
        </w:rPr>
        <w:t>Figure 15</w:t>
      </w:r>
      <w:r>
        <w:rPr>
          <w:rFonts w:ascii="Times New Roman" w:hAnsi="Times New Roman" w:cs="Times New Roman"/>
          <w:sz w:val="24"/>
          <w:szCs w:val="24"/>
        </w:rPr>
        <w:fldChar w:fldCharType="end"/>
      </w:r>
      <w:r w:rsidRPr="00BB1880">
        <w:rPr>
          <w:rFonts w:ascii="Times New Roman" w:hAnsi="Times New Roman" w:cs="Times New Roman"/>
          <w:sz w:val="24"/>
          <w:szCs w:val="24"/>
        </w:rPr>
        <w:t>. Th</w:t>
      </w:r>
      <w:r w:rsidR="003E68CC">
        <w:rPr>
          <w:rFonts w:ascii="Times New Roman" w:hAnsi="Times New Roman" w:cs="Times New Roman"/>
          <w:sz w:val="24"/>
          <w:szCs w:val="24"/>
        </w:rPr>
        <w:t>e</w:t>
      </w:r>
      <w:r w:rsidRPr="00BB1880">
        <w:rPr>
          <w:rFonts w:ascii="Times New Roman" w:hAnsi="Times New Roman" w:cs="Times New Roman"/>
          <w:sz w:val="24"/>
          <w:szCs w:val="24"/>
        </w:rPr>
        <w:t xml:space="preserve"> complementary </w:t>
      </w:r>
      <w:r>
        <w:rPr>
          <w:rFonts w:ascii="Times New Roman" w:hAnsi="Times New Roman" w:cs="Times New Roman"/>
          <w:sz w:val="24"/>
          <w:szCs w:val="24"/>
        </w:rPr>
        <w:t>strength of VAE and NF shall be worth further exploration.</w:t>
      </w:r>
    </w:p>
    <w:p w14:paraId="6E6DA7DE" w14:textId="36EE06B4" w:rsidR="006F20DE" w:rsidRDefault="006F20DE">
      <w:pPr>
        <w:rPr>
          <w:rFonts w:ascii="Times New Roman" w:hAnsi="Times New Roman" w:cs="Times New Roman"/>
          <w:color w:val="00B0F0"/>
          <w:sz w:val="24"/>
          <w:szCs w:val="24"/>
        </w:rPr>
      </w:pPr>
      <w:r w:rsidRPr="0093298B">
        <w:rPr>
          <w:rFonts w:ascii="Times New Roman" w:hAnsi="Times New Roman" w:cs="Times New Roman"/>
          <w:color w:val="00B0F0"/>
          <w:sz w:val="24"/>
          <w:szCs w:val="24"/>
        </w:rPr>
        <w:t xml:space="preserve">How to quantify and explain the performance of VAE and NF? </w:t>
      </w:r>
    </w:p>
    <w:p w14:paraId="0AA16EA9" w14:textId="1C151A1C" w:rsidR="006858C3" w:rsidRPr="0040048D" w:rsidRDefault="00436B84">
      <w:pPr>
        <w:rPr>
          <w:rFonts w:ascii="Times New Roman" w:hAnsi="Times New Roman" w:cs="Times New Roman"/>
          <w:color w:val="2F5496" w:themeColor="accent1" w:themeShade="BF"/>
          <w:sz w:val="24"/>
          <w:szCs w:val="24"/>
        </w:rPr>
      </w:pPr>
      <w:ins w:id="178" w:author="Ying Zhao" w:date="2024-03-26T22:39:00Z">
        <w:r>
          <w:rPr>
            <w:rFonts w:ascii="Times New Roman" w:hAnsi="Times New Roman" w:cs="Times New Roman"/>
            <w:color w:val="2F5496" w:themeColor="accent1" w:themeShade="BF"/>
            <w:sz w:val="24"/>
            <w:szCs w:val="24"/>
          </w:rPr>
          <w:t>(side by side relative to each other and compare)</w:t>
        </w:r>
      </w:ins>
    </w:p>
    <w:p w14:paraId="3B854A96" w14:textId="6F827942" w:rsidR="00575BDB" w:rsidRPr="0093298B" w:rsidRDefault="00FD555F" w:rsidP="00575BDB">
      <w:pPr>
        <w:rPr>
          <w:rFonts w:ascii="Times New Roman" w:hAnsi="Times New Roman" w:cs="Times New Roman"/>
          <w:sz w:val="24"/>
          <w:szCs w:val="24"/>
        </w:rPr>
      </w:pPr>
      <w:r w:rsidRPr="0093298B">
        <w:rPr>
          <w:rFonts w:ascii="Times New Roman" w:hAnsi="Times New Roman" w:cs="Times New Roman"/>
          <w:sz w:val="24"/>
          <w:szCs w:val="24"/>
        </w:rPr>
        <w:t>It is worth noting that the networks in this research ha</w:t>
      </w:r>
      <w:r w:rsidR="00FF673B">
        <w:rPr>
          <w:rFonts w:ascii="Times New Roman" w:hAnsi="Times New Roman" w:cs="Times New Roman"/>
          <w:sz w:val="24"/>
          <w:szCs w:val="24"/>
        </w:rPr>
        <w:t>ve</w:t>
      </w:r>
      <w:r w:rsidRPr="0093298B">
        <w:rPr>
          <w:rFonts w:ascii="Times New Roman" w:hAnsi="Times New Roman" w:cs="Times New Roman"/>
          <w:sz w:val="24"/>
          <w:szCs w:val="24"/>
        </w:rPr>
        <w:t xml:space="preserve"> been set up to be sufficiently small so it can be </w:t>
      </w:r>
      <w:r w:rsidR="006D1DFC" w:rsidRPr="0093298B">
        <w:rPr>
          <w:rFonts w:ascii="Times New Roman" w:hAnsi="Times New Roman" w:cs="Times New Roman"/>
          <w:sz w:val="24"/>
          <w:szCs w:val="24"/>
        </w:rPr>
        <w:t>trained on the</w:t>
      </w:r>
      <w:r w:rsidRPr="0093298B">
        <w:rPr>
          <w:rFonts w:ascii="Times New Roman" w:hAnsi="Times New Roman" w:cs="Times New Roman"/>
          <w:sz w:val="24"/>
          <w:szCs w:val="24"/>
        </w:rPr>
        <w:t xml:space="preserve"> CPU of a personal computer. </w:t>
      </w:r>
      <w:r w:rsidR="00D77931" w:rsidRPr="0093298B">
        <w:rPr>
          <w:rFonts w:ascii="Times New Roman" w:hAnsi="Times New Roman" w:cs="Times New Roman"/>
          <w:sz w:val="24"/>
          <w:szCs w:val="24"/>
        </w:rPr>
        <w:t xml:space="preserve">A </w:t>
      </w:r>
      <w:r w:rsidR="006374C1">
        <w:rPr>
          <w:rFonts w:ascii="Times New Roman" w:hAnsi="Times New Roman" w:cs="Times New Roman"/>
          <w:sz w:val="24"/>
          <w:szCs w:val="24"/>
        </w:rPr>
        <w:t xml:space="preserve">much </w:t>
      </w:r>
      <w:r w:rsidR="00D77931" w:rsidRPr="0093298B">
        <w:rPr>
          <w:rFonts w:ascii="Times New Roman" w:hAnsi="Times New Roman" w:cs="Times New Roman"/>
          <w:sz w:val="24"/>
          <w:szCs w:val="24"/>
        </w:rPr>
        <w:t>large</w:t>
      </w:r>
      <w:r w:rsidR="006374C1">
        <w:rPr>
          <w:rFonts w:ascii="Times New Roman" w:hAnsi="Times New Roman" w:cs="Times New Roman"/>
          <w:sz w:val="24"/>
          <w:szCs w:val="24"/>
        </w:rPr>
        <w:t>r</w:t>
      </w:r>
      <w:r w:rsidR="00D77931" w:rsidRPr="0093298B">
        <w:rPr>
          <w:rFonts w:ascii="Times New Roman" w:hAnsi="Times New Roman" w:cs="Times New Roman"/>
          <w:sz w:val="24"/>
          <w:szCs w:val="24"/>
        </w:rPr>
        <w:t xml:space="preserve"> classical neural network will apparently be </w:t>
      </w:r>
      <w:r w:rsidR="006374C1">
        <w:rPr>
          <w:rFonts w:ascii="Times New Roman" w:hAnsi="Times New Roman" w:cs="Times New Roman"/>
          <w:sz w:val="24"/>
          <w:szCs w:val="24"/>
        </w:rPr>
        <w:t>better at</w:t>
      </w:r>
      <w:r w:rsidR="00D77931" w:rsidRPr="0093298B">
        <w:rPr>
          <w:rFonts w:ascii="Times New Roman" w:hAnsi="Times New Roman" w:cs="Times New Roman"/>
          <w:sz w:val="24"/>
          <w:szCs w:val="24"/>
        </w:rPr>
        <w:t xml:space="preserve"> learn</w:t>
      </w:r>
      <w:r w:rsidR="006374C1">
        <w:rPr>
          <w:rFonts w:ascii="Times New Roman" w:hAnsi="Times New Roman" w:cs="Times New Roman"/>
          <w:sz w:val="24"/>
          <w:szCs w:val="24"/>
        </w:rPr>
        <w:t>ing. A</w:t>
      </w:r>
      <w:r w:rsidR="00D77931" w:rsidRPr="0093298B">
        <w:rPr>
          <w:rFonts w:ascii="Times New Roman" w:hAnsi="Times New Roman" w:cs="Times New Roman"/>
          <w:sz w:val="24"/>
          <w:szCs w:val="24"/>
        </w:rPr>
        <w:t xml:space="preserve">ctually, </w:t>
      </w:r>
      <w:r w:rsidR="0093298B" w:rsidRPr="0093298B">
        <w:rPr>
          <w:rFonts w:ascii="Times New Roman" w:hAnsi="Times New Roman" w:cs="Times New Roman"/>
          <w:sz w:val="24"/>
          <w:szCs w:val="24"/>
        </w:rPr>
        <w:t xml:space="preserve">if the number of neurons grows </w:t>
      </w:r>
      <w:r w:rsidR="00463E36">
        <w:rPr>
          <w:rFonts w:ascii="Times New Roman" w:hAnsi="Times New Roman" w:cs="Times New Roman"/>
          <w:sz w:val="24"/>
          <w:szCs w:val="24"/>
        </w:rPr>
        <w:t xml:space="preserve">at </w:t>
      </w:r>
      <w:r w:rsidR="0093298B" w:rsidRPr="0093298B">
        <w:rPr>
          <w:rFonts w:ascii="Times New Roman" w:hAnsi="Times New Roman" w:cs="Times New Roman"/>
          <w:sz w:val="24"/>
          <w:szCs w:val="24"/>
        </w:rPr>
        <w:t xml:space="preserve">exponential </w:t>
      </w:r>
      <w:r w:rsidR="00463E36">
        <w:rPr>
          <w:rFonts w:ascii="Times New Roman" w:hAnsi="Times New Roman" w:cs="Times New Roman"/>
          <w:sz w:val="24"/>
          <w:szCs w:val="24"/>
        </w:rPr>
        <w:t>speed as</w:t>
      </w:r>
      <w:r w:rsidR="0093298B" w:rsidRPr="0093298B">
        <w:rPr>
          <w:rFonts w:ascii="Times New Roman" w:hAnsi="Times New Roman" w:cs="Times New Roman"/>
          <w:sz w:val="24"/>
          <w:szCs w:val="24"/>
        </w:rPr>
        <w:t xml:space="preserve"> the number of qubits</w:t>
      </w:r>
      <w:r w:rsidR="00D77931" w:rsidRPr="0093298B">
        <w:rPr>
          <w:rFonts w:ascii="Times New Roman" w:hAnsi="Times New Roman" w:cs="Times New Roman"/>
          <w:sz w:val="24"/>
          <w:szCs w:val="24"/>
        </w:rPr>
        <w:t>, it will</w:t>
      </w:r>
      <w:r w:rsidR="0093298B" w:rsidRPr="0093298B">
        <w:rPr>
          <w:rFonts w:ascii="Times New Roman" w:hAnsi="Times New Roman" w:cs="Times New Roman"/>
          <w:sz w:val="24"/>
          <w:szCs w:val="24"/>
        </w:rPr>
        <w:t xml:space="preserve"> not only be able to learn the input sample, but also</w:t>
      </w:r>
      <w:r w:rsidR="00D77931" w:rsidRPr="0093298B">
        <w:rPr>
          <w:rFonts w:ascii="Times New Roman" w:hAnsi="Times New Roman" w:cs="Times New Roman"/>
          <w:sz w:val="24"/>
          <w:szCs w:val="24"/>
        </w:rPr>
        <w:t xml:space="preserve"> overfit the distribution certainly. The question is, will a classical neural network be able to learn quantum distribution with </w:t>
      </w:r>
      <w:proofErr w:type="gramStart"/>
      <w:r w:rsidR="00D77931" w:rsidRPr="0093298B">
        <w:rPr>
          <w:rFonts w:ascii="Times New Roman" w:hAnsi="Times New Roman" w:cs="Times New Roman"/>
          <w:sz w:val="24"/>
          <w:szCs w:val="24"/>
        </w:rPr>
        <w:t>polynomial</w:t>
      </w:r>
      <w:proofErr w:type="gramEnd"/>
      <w:r w:rsidR="00D77931" w:rsidRPr="0093298B">
        <w:rPr>
          <w:rFonts w:ascii="Times New Roman" w:hAnsi="Times New Roman" w:cs="Times New Roman"/>
          <w:sz w:val="24"/>
          <w:szCs w:val="24"/>
        </w:rPr>
        <w:t xml:space="preserve"> instead of exponential growing </w:t>
      </w:r>
      <w:r w:rsidR="0037403C">
        <w:rPr>
          <w:rFonts w:ascii="Times New Roman" w:hAnsi="Times New Roman" w:cs="Times New Roman"/>
          <w:sz w:val="24"/>
          <w:szCs w:val="24"/>
        </w:rPr>
        <w:t>number of neurons</w:t>
      </w:r>
      <w:r w:rsidR="00D77931" w:rsidRPr="0093298B">
        <w:rPr>
          <w:rFonts w:ascii="Times New Roman" w:hAnsi="Times New Roman" w:cs="Times New Roman"/>
          <w:sz w:val="24"/>
          <w:szCs w:val="24"/>
        </w:rPr>
        <w:t>? If so, what type of quantum distributions can it learn, and what types</w:t>
      </w:r>
      <w:r w:rsidR="00547C76">
        <w:rPr>
          <w:rFonts w:ascii="Times New Roman" w:hAnsi="Times New Roman" w:cs="Times New Roman"/>
          <w:sz w:val="24"/>
          <w:szCs w:val="24"/>
        </w:rPr>
        <w:t xml:space="preserve"> of distribution</w:t>
      </w:r>
      <w:r w:rsidR="00D77931" w:rsidRPr="0093298B">
        <w:rPr>
          <w:rFonts w:ascii="Times New Roman" w:hAnsi="Times New Roman" w:cs="Times New Roman"/>
          <w:sz w:val="24"/>
          <w:szCs w:val="24"/>
        </w:rPr>
        <w:t xml:space="preserve"> it lacks the capability?</w:t>
      </w:r>
    </w:p>
    <w:p w14:paraId="2E5995D0" w14:textId="483ACB29" w:rsidR="00575BDB" w:rsidDel="006F595F" w:rsidRDefault="00575BDB">
      <w:pPr>
        <w:rPr>
          <w:del w:id="179" w:author="Ying Zhao" w:date="2024-03-26T22:54:00Z"/>
          <w:rFonts w:ascii="Times New Roman" w:hAnsi="Times New Roman" w:cs="Times New Roman"/>
          <w:sz w:val="24"/>
          <w:szCs w:val="24"/>
        </w:rPr>
      </w:pPr>
      <w:r w:rsidRPr="0093298B">
        <w:rPr>
          <w:rFonts w:ascii="Times New Roman" w:hAnsi="Times New Roman" w:cs="Times New Roman"/>
          <w:sz w:val="24"/>
          <w:szCs w:val="24"/>
        </w:rPr>
        <w:t xml:space="preserve">Why are the generative AI models, </w:t>
      </w:r>
      <w:proofErr w:type="gramStart"/>
      <w:r w:rsidRPr="0093298B">
        <w:rPr>
          <w:rFonts w:ascii="Times New Roman" w:hAnsi="Times New Roman" w:cs="Times New Roman"/>
          <w:sz w:val="24"/>
          <w:szCs w:val="24"/>
        </w:rPr>
        <w:t>VAE</w:t>
      </w:r>
      <w:proofErr w:type="gramEnd"/>
      <w:r w:rsidRPr="0093298B">
        <w:rPr>
          <w:rFonts w:ascii="Times New Roman" w:hAnsi="Times New Roman" w:cs="Times New Roman"/>
          <w:sz w:val="24"/>
          <w:szCs w:val="24"/>
        </w:rPr>
        <w:t xml:space="preserve"> and NF, only capable of capturing partial features of these quantum distributions? Will their performance be significantly enhanced by revising the architecture of these generative NN models, adjusting hyperparameters, and increasing the amount of training data? Or will the performance of these classical NNs be inherently limited due </w:t>
      </w:r>
      <w:r w:rsidR="00606433">
        <w:rPr>
          <w:rFonts w:ascii="Times New Roman" w:hAnsi="Times New Roman" w:cs="Times New Roman"/>
          <w:sz w:val="24"/>
          <w:szCs w:val="24"/>
        </w:rPr>
        <w:t xml:space="preserve">to </w:t>
      </w:r>
      <w:r w:rsidRPr="0093298B">
        <w:rPr>
          <w:rFonts w:ascii="Times New Roman" w:hAnsi="Times New Roman" w:cs="Times New Roman"/>
          <w:sz w:val="24"/>
          <w:szCs w:val="24"/>
        </w:rPr>
        <w:t xml:space="preserve">lack of </w:t>
      </w:r>
      <w:proofErr w:type="spellStart"/>
      <w:r w:rsidRPr="0093298B">
        <w:rPr>
          <w:rFonts w:ascii="Times New Roman" w:hAnsi="Times New Roman" w:cs="Times New Roman"/>
          <w:sz w:val="24"/>
          <w:szCs w:val="24"/>
        </w:rPr>
        <w:t>expressibility</w:t>
      </w:r>
      <w:proofErr w:type="spellEnd"/>
      <w:r w:rsidRPr="0093298B">
        <w:rPr>
          <w:rFonts w:ascii="Times New Roman" w:hAnsi="Times New Roman" w:cs="Times New Roman"/>
          <w:sz w:val="24"/>
          <w:szCs w:val="24"/>
        </w:rPr>
        <w:t xml:space="preserve"> when encountering the complex quantum states with exponential growing Hilbert space?  The answer</w:t>
      </w:r>
      <w:r w:rsidR="00C77999">
        <w:rPr>
          <w:rFonts w:ascii="Times New Roman" w:hAnsi="Times New Roman" w:cs="Times New Roman"/>
          <w:sz w:val="24"/>
          <w:szCs w:val="24"/>
        </w:rPr>
        <w:t xml:space="preserve"> is still</w:t>
      </w:r>
      <w:r w:rsidRPr="0093298B">
        <w:rPr>
          <w:rFonts w:ascii="Times New Roman" w:hAnsi="Times New Roman" w:cs="Times New Roman"/>
          <w:sz w:val="24"/>
          <w:szCs w:val="24"/>
        </w:rPr>
        <w:t xml:space="preserve"> far from certain. But </w:t>
      </w:r>
      <w:r w:rsidR="004E7411" w:rsidRPr="0093298B">
        <w:rPr>
          <w:rFonts w:ascii="Times New Roman" w:hAnsi="Times New Roman" w:cs="Times New Roman"/>
          <w:sz w:val="24"/>
          <w:szCs w:val="24"/>
        </w:rPr>
        <w:t xml:space="preserve">our study seems to suggest the latter case. </w:t>
      </w:r>
    </w:p>
    <w:p w14:paraId="650BB782" w14:textId="6B2AD057" w:rsidR="009A3E51" w:rsidRPr="0093298B" w:rsidDel="006F595F" w:rsidRDefault="009A3E51">
      <w:pPr>
        <w:rPr>
          <w:del w:id="180" w:author="Ying Zhao" w:date="2024-03-26T22:54:00Z"/>
          <w:rFonts w:ascii="Times New Roman" w:hAnsi="Times New Roman" w:cs="Times New Roman"/>
          <w:sz w:val="24"/>
          <w:szCs w:val="24"/>
        </w:rPr>
      </w:pPr>
    </w:p>
    <w:p w14:paraId="37E81CAA" w14:textId="60F138DB" w:rsidR="004E7411" w:rsidRPr="009A3E51" w:rsidDel="006F595F" w:rsidRDefault="009A3E51">
      <w:pPr>
        <w:rPr>
          <w:del w:id="181" w:author="Ying Zhao" w:date="2024-03-26T22:54:00Z"/>
          <w:rFonts w:ascii="Times New Roman" w:hAnsi="Times New Roman" w:cs="Times New Roman"/>
          <w:color w:val="FF0000"/>
          <w:sz w:val="24"/>
          <w:szCs w:val="24"/>
        </w:rPr>
      </w:pPr>
      <w:del w:id="182" w:author="Ying Zhao" w:date="2024-03-26T22:54:00Z">
        <w:r w:rsidRPr="004A0E84" w:rsidDel="006F595F">
          <w:rPr>
            <w:rFonts w:ascii="Times New Roman" w:hAnsi="Times New Roman" w:cs="Times New Roman"/>
            <w:color w:val="FF0000"/>
            <w:sz w:val="24"/>
            <w:szCs w:val="24"/>
          </w:rPr>
          <w:delText xml:space="preserve">Also add </w:delText>
        </w:r>
        <w:r w:rsidDel="006F595F">
          <w:rPr>
            <w:rFonts w:ascii="Times New Roman" w:hAnsi="Times New Roman" w:cs="Times New Roman"/>
            <w:color w:val="FF0000"/>
            <w:sz w:val="24"/>
            <w:szCs w:val="24"/>
          </w:rPr>
          <w:delText xml:space="preserve">the bit about other quantum problems where one may want to learn the distribution of measurements on complex systems. </w:delText>
        </w:r>
      </w:del>
    </w:p>
    <w:p w14:paraId="1D1377A9" w14:textId="211F0F17" w:rsidR="006858C3" w:rsidRDefault="00560416" w:rsidP="0093298B">
      <w:pPr>
        <w:pStyle w:val="ListParagraph"/>
        <w:numPr>
          <w:ilvl w:val="1"/>
          <w:numId w:val="2"/>
        </w:numPr>
        <w:rPr>
          <w:rFonts w:ascii="Times New Roman" w:hAnsi="Times New Roman" w:cs="Times New Roman"/>
          <w:sz w:val="24"/>
          <w:szCs w:val="24"/>
        </w:rPr>
      </w:pPr>
      <w:del w:id="183" w:author="Ying Zhao" w:date="2024-03-26T22:54:00Z">
        <w:r w:rsidDel="006F595F">
          <w:rPr>
            <w:rFonts w:ascii="Times New Roman" w:hAnsi="Times New Roman" w:cs="Times New Roman"/>
            <w:sz w:val="24"/>
            <w:szCs w:val="24"/>
          </w:rPr>
          <w:delText xml:space="preserve"> </w:delText>
        </w:r>
      </w:del>
      <w:r>
        <w:rPr>
          <w:rFonts w:ascii="Times New Roman" w:hAnsi="Times New Roman" w:cs="Times New Roman"/>
          <w:sz w:val="24"/>
          <w:szCs w:val="24"/>
        </w:rPr>
        <w:t>Other</w:t>
      </w:r>
      <w:r w:rsidR="006858C3">
        <w:rPr>
          <w:rFonts w:ascii="Times New Roman" w:hAnsi="Times New Roman" w:cs="Times New Roman"/>
          <w:sz w:val="24"/>
          <w:szCs w:val="24"/>
        </w:rPr>
        <w:t xml:space="preserve"> quantum distributions</w:t>
      </w:r>
    </w:p>
    <w:p w14:paraId="29375D54" w14:textId="727C8C09" w:rsidR="002A476E" w:rsidRDefault="00C917E2">
      <w:pPr>
        <w:rPr>
          <w:rFonts w:ascii="Times New Roman" w:hAnsi="Times New Roman" w:cs="Times New Roman"/>
          <w:sz w:val="24"/>
          <w:szCs w:val="24"/>
        </w:rPr>
      </w:pPr>
      <w:ins w:id="184" w:author="Ying Zhao" w:date="2024-03-26T22:40:00Z">
        <w:r>
          <w:rPr>
            <w:rFonts w:ascii="Times New Roman" w:hAnsi="Times New Roman" w:cs="Times New Roman"/>
            <w:sz w:val="24"/>
            <w:szCs w:val="24"/>
          </w:rPr>
          <w:t xml:space="preserve">The approach of this </w:t>
        </w:r>
        <w:proofErr w:type="spellStart"/>
        <w:r>
          <w:rPr>
            <w:rFonts w:ascii="Times New Roman" w:hAnsi="Times New Roman" w:cs="Times New Roman"/>
            <w:sz w:val="24"/>
            <w:szCs w:val="24"/>
          </w:rPr>
          <w:t>paper</w:t>
        </w:r>
      </w:ins>
      <w:del w:id="185" w:author="Ying Zhao" w:date="2024-03-26T22:40:00Z">
        <w:r w:rsidR="00E44190" w:rsidDel="00C917E2">
          <w:rPr>
            <w:rFonts w:ascii="Times New Roman" w:hAnsi="Times New Roman" w:cs="Times New Roman"/>
            <w:sz w:val="24"/>
            <w:szCs w:val="24"/>
          </w:rPr>
          <w:delText xml:space="preserve">This study </w:delText>
        </w:r>
      </w:del>
      <w:r w:rsidR="00E44190">
        <w:rPr>
          <w:rFonts w:ascii="Times New Roman" w:hAnsi="Times New Roman" w:cs="Times New Roman"/>
          <w:sz w:val="24"/>
          <w:szCs w:val="24"/>
        </w:rPr>
        <w:t>can</w:t>
      </w:r>
      <w:proofErr w:type="spellEnd"/>
      <w:r w:rsidR="00E44190">
        <w:rPr>
          <w:rFonts w:ascii="Times New Roman" w:hAnsi="Times New Roman" w:cs="Times New Roman"/>
          <w:sz w:val="24"/>
          <w:szCs w:val="24"/>
        </w:rPr>
        <w:t xml:space="preserve"> certainly be applied to other complex quantum problems. Another good candidate is </w:t>
      </w:r>
      <w:r w:rsidR="0042143C">
        <w:rPr>
          <w:rFonts w:ascii="Times New Roman" w:hAnsi="Times New Roman" w:cs="Times New Roman"/>
          <w:sz w:val="24"/>
          <w:szCs w:val="24"/>
        </w:rPr>
        <w:t>b</w:t>
      </w:r>
      <w:r w:rsidR="00E44190">
        <w:rPr>
          <w:rFonts w:ascii="Times New Roman" w:hAnsi="Times New Roman" w:cs="Times New Roman"/>
          <w:sz w:val="24"/>
          <w:szCs w:val="24"/>
        </w:rPr>
        <w:t xml:space="preserve">oson sampling, which evaluates the expected values of permanents of matrices by </w:t>
      </w:r>
      <w:r w:rsidR="003359C1">
        <w:rPr>
          <w:rFonts w:ascii="Times New Roman" w:hAnsi="Times New Roman" w:cs="Times New Roman"/>
          <w:sz w:val="24"/>
          <w:szCs w:val="24"/>
        </w:rPr>
        <w:t xml:space="preserve">sampling of bosons scattered by a linear interferometer, proposed by Aaronson and Arkhipov </w:t>
      </w:r>
      <w:sdt>
        <w:sdtPr>
          <w:rPr>
            <w:rFonts w:ascii="Times New Roman" w:hAnsi="Times New Roman" w:cs="Times New Roman"/>
            <w:sz w:val="24"/>
            <w:szCs w:val="24"/>
          </w:rPr>
          <w:id w:val="-1182045247"/>
          <w:citation/>
        </w:sdtPr>
        <w:sdtContent>
          <w:r w:rsidR="003359C1">
            <w:rPr>
              <w:rFonts w:ascii="Times New Roman" w:hAnsi="Times New Roman" w:cs="Times New Roman"/>
              <w:sz w:val="24"/>
              <w:szCs w:val="24"/>
            </w:rPr>
            <w:fldChar w:fldCharType="begin"/>
          </w:r>
          <w:r w:rsidR="003359C1">
            <w:rPr>
              <w:rFonts w:ascii="Times New Roman" w:hAnsi="Times New Roman" w:cs="Times New Roman"/>
              <w:sz w:val="24"/>
              <w:szCs w:val="24"/>
            </w:rPr>
            <w:instrText xml:space="preserve"> CITATION Aar13 \l 1033 </w:instrText>
          </w:r>
          <w:r w:rsidR="003359C1">
            <w:rPr>
              <w:rFonts w:ascii="Times New Roman" w:hAnsi="Times New Roman" w:cs="Times New Roman"/>
              <w:sz w:val="24"/>
              <w:szCs w:val="24"/>
            </w:rPr>
            <w:fldChar w:fldCharType="separate"/>
          </w:r>
          <w:r w:rsidR="005E5101" w:rsidRPr="005E5101">
            <w:rPr>
              <w:rFonts w:ascii="Times New Roman" w:hAnsi="Times New Roman" w:cs="Times New Roman"/>
              <w:noProof/>
              <w:sz w:val="24"/>
              <w:szCs w:val="24"/>
            </w:rPr>
            <w:t>[18]</w:t>
          </w:r>
          <w:r w:rsidR="003359C1">
            <w:rPr>
              <w:rFonts w:ascii="Times New Roman" w:hAnsi="Times New Roman" w:cs="Times New Roman"/>
              <w:sz w:val="24"/>
              <w:szCs w:val="24"/>
            </w:rPr>
            <w:fldChar w:fldCharType="end"/>
          </w:r>
        </w:sdtContent>
      </w:sdt>
      <w:r w:rsidR="003359C1">
        <w:rPr>
          <w:rFonts w:ascii="Times New Roman" w:hAnsi="Times New Roman" w:cs="Times New Roman"/>
          <w:sz w:val="24"/>
          <w:szCs w:val="24"/>
        </w:rPr>
        <w:t xml:space="preserve">. The photonic implementation of boson sampling is regarded as the most promising </w:t>
      </w:r>
      <w:r w:rsidR="002A476E">
        <w:rPr>
          <w:rFonts w:ascii="Times New Roman" w:hAnsi="Times New Roman" w:cs="Times New Roman"/>
          <w:sz w:val="24"/>
          <w:szCs w:val="24"/>
        </w:rPr>
        <w:t xml:space="preserve">approach toward building linear optical quantum computing devices. </w:t>
      </w:r>
      <w:r w:rsidR="004F0C4A">
        <w:rPr>
          <w:rFonts w:ascii="Times New Roman" w:hAnsi="Times New Roman" w:cs="Times New Roman"/>
          <w:sz w:val="24"/>
          <w:szCs w:val="24"/>
        </w:rPr>
        <w:t xml:space="preserve">In brief, for </w:t>
      </w:r>
      <w:r w:rsidR="004F0C4A">
        <w:rPr>
          <w:rFonts w:ascii="Times New Roman" w:hAnsi="Times New Roman" w:cs="Times New Roman"/>
          <w:sz w:val="24"/>
          <w:szCs w:val="24"/>
        </w:rPr>
        <w:lastRenderedPageBreak/>
        <w:t xml:space="preserve">a system of N photons, a </w:t>
      </w:r>
      <w:r w:rsidR="0046054F">
        <w:rPr>
          <w:rFonts w:ascii="Times New Roman" w:hAnsi="Times New Roman" w:cs="Times New Roman"/>
          <w:sz w:val="24"/>
          <w:szCs w:val="24"/>
        </w:rPr>
        <w:t xml:space="preserve">typical </w:t>
      </w:r>
      <w:r w:rsidR="004F0C4A">
        <w:rPr>
          <w:rFonts w:ascii="Times New Roman" w:hAnsi="Times New Roman" w:cs="Times New Roman"/>
          <w:sz w:val="24"/>
          <w:szCs w:val="24"/>
        </w:rPr>
        <w:t xml:space="preserve">simplified form for the probability of detecting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004F0C4A">
        <w:rPr>
          <w:rFonts w:ascii="Times New Roman" w:hAnsi="Times New Roman" w:cs="Times New Roman"/>
          <w:sz w:val="24"/>
          <w:szCs w:val="24"/>
        </w:rPr>
        <w:t xml:space="preserve"> photons at the </w:t>
      </w:r>
      <w:r w:rsidR="004F0C4A" w:rsidRPr="0093298B">
        <w:rPr>
          <w:rFonts w:ascii="Times New Roman" w:hAnsi="Times New Roman" w:cs="Times New Roman"/>
          <w:i/>
          <w:iCs/>
          <w:sz w:val="24"/>
          <w:szCs w:val="24"/>
        </w:rPr>
        <w:t>k</w:t>
      </w:r>
      <w:r w:rsidR="004F0C4A" w:rsidRPr="0093298B">
        <w:rPr>
          <w:rFonts w:ascii="Times New Roman" w:hAnsi="Times New Roman" w:cs="Times New Roman"/>
          <w:i/>
          <w:iCs/>
          <w:sz w:val="24"/>
          <w:szCs w:val="24"/>
          <w:vertAlign w:val="superscript"/>
        </w:rPr>
        <w:t>th</w:t>
      </w:r>
      <w:r w:rsidR="004F0C4A">
        <w:rPr>
          <w:rFonts w:ascii="Times New Roman" w:hAnsi="Times New Roman" w:cs="Times New Roman"/>
          <w:sz w:val="24"/>
          <w:szCs w:val="24"/>
        </w:rPr>
        <w:t xml:space="preserve"> mode </w:t>
      </w:r>
      <w:proofErr w:type="gramStart"/>
      <w:r w:rsidR="004F0C4A">
        <w:rPr>
          <w:rFonts w:ascii="Times New Roman" w:hAnsi="Times New Roman" w:cs="Times New Roman"/>
          <w:sz w:val="24"/>
          <w:szCs w:val="24"/>
        </w:rPr>
        <w:t>is</w:t>
      </w:r>
      <w:proofErr w:type="gramEnd"/>
      <w:r w:rsidR="004F0C4A">
        <w:rPr>
          <w:rFonts w:ascii="Times New Roman" w:hAnsi="Times New Roman" w:cs="Times New Roman"/>
          <w:sz w:val="24"/>
          <w:szCs w:val="24"/>
        </w:rPr>
        <w:t>:</w:t>
      </w:r>
    </w:p>
    <w:p w14:paraId="72654DD0" w14:textId="7384FB4E" w:rsidR="004F0C4A" w:rsidRDefault="004F0C4A" w:rsidP="0093298B">
      <w:pPr>
        <w:jc w:val="center"/>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|Perm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nary>
          </m:den>
        </m:f>
      </m:oMath>
      <w:r>
        <w:rPr>
          <w:rFonts w:ascii="Times New Roman" w:eastAsiaTheme="minorEastAsia" w:hAnsi="Times New Roman" w:cs="Times New Roman"/>
          <w:sz w:val="24"/>
          <w:szCs w:val="24"/>
        </w:rPr>
        <w:t>,</w:t>
      </w:r>
      <w:r w:rsidR="0039608A">
        <w:rPr>
          <w:rFonts w:ascii="Times New Roman" w:eastAsiaTheme="minorEastAsia" w:hAnsi="Times New Roman" w:cs="Times New Roman"/>
          <w:sz w:val="24"/>
          <w:szCs w:val="24"/>
        </w:rPr>
        <w:tab/>
      </w:r>
      <w:r w:rsidR="0039608A">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(1</w:t>
      </w:r>
      <w:r w:rsidR="00FB1C7C">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w:t>
      </w:r>
    </w:p>
    <w:p w14:paraId="7BF334B5" w14:textId="21E5C251" w:rsidR="006858C3" w:rsidRDefault="004F0C4A">
      <w:pPr>
        <w:rPr>
          <w:rFonts w:ascii="Times New Roman" w:hAnsi="Times New Roman" w:cs="Times New Roman"/>
          <w:sz w:val="24"/>
          <w:szCs w:val="24"/>
        </w:rPr>
      </w:pPr>
      <w:r>
        <w:rPr>
          <w:rFonts w:ascii="Times New Roman" w:hAnsi="Times New Roman" w:cs="Times New Roman"/>
          <w:sz w:val="24"/>
          <w:szCs w:val="24"/>
        </w:rPr>
        <w:t xml:space="preserve">Where </w:t>
      </w:r>
      <w:r w:rsidRPr="0093298B">
        <w:rPr>
          <w:rFonts w:ascii="Times New Roman" w:hAnsi="Times New Roman" w:cs="Times New Roman"/>
          <w:i/>
          <w:iCs/>
          <w:sz w:val="24"/>
          <w:szCs w:val="24"/>
        </w:rPr>
        <w:t>Perm</w:t>
      </w:r>
      <w:r>
        <w:rPr>
          <w:rFonts w:ascii="Times New Roman" w:hAnsi="Times New Roman" w:cs="Times New Roman"/>
          <w:sz w:val="24"/>
          <w:szCs w:val="24"/>
        </w:rPr>
        <w:t xml:space="preserve"> stands of the permanent of matrix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Sub>
      </m:oMath>
      <w:r w:rsidR="0046054F">
        <w:rPr>
          <w:rFonts w:ascii="Times New Roman" w:eastAsiaTheme="minorEastAsia" w:hAnsi="Times New Roman" w:cs="Times New Roman"/>
          <w:sz w:val="24"/>
          <w:szCs w:val="24"/>
        </w:rPr>
        <w:t xml:space="preserve">. U is an </w:t>
      </w:r>
      <m:oMath>
        <m:r>
          <w:rPr>
            <w:rFonts w:ascii="Cambria Math" w:eastAsiaTheme="minorEastAsia" w:hAnsi="Cambria Math" w:cs="Times New Roman"/>
            <w:sz w:val="24"/>
            <w:szCs w:val="24"/>
          </w:rPr>
          <m:t>N×N</m:t>
        </m:r>
      </m:oMath>
      <w:r w:rsidR="0046054F">
        <w:rPr>
          <w:rFonts w:ascii="Times New Roman" w:eastAsiaTheme="minorEastAsia" w:hAnsi="Times New Roman" w:cs="Times New Roman"/>
          <w:sz w:val="24"/>
          <w:szCs w:val="24"/>
        </w:rPr>
        <w:t xml:space="preserve"> </w:t>
      </w:r>
      <w:r w:rsidR="00B75342">
        <w:rPr>
          <w:rFonts w:ascii="Times New Roman" w:eastAsiaTheme="minorEastAsia" w:hAnsi="Times New Roman" w:cs="Times New Roman"/>
          <w:sz w:val="24"/>
          <w:szCs w:val="24"/>
        </w:rPr>
        <w:t xml:space="preserve">unitary </w:t>
      </w:r>
      <w:r w:rsidR="0046054F">
        <w:rPr>
          <w:rFonts w:ascii="Times New Roman" w:eastAsiaTheme="minorEastAsia" w:hAnsi="Times New Roman" w:cs="Times New Roman"/>
          <w:sz w:val="24"/>
          <w:szCs w:val="24"/>
        </w:rPr>
        <w:t>matrix defined by the interferometer</w:t>
      </w:r>
      <w:r w:rsidR="001408B1">
        <w:rPr>
          <w:rFonts w:ascii="Times New Roman" w:eastAsiaTheme="minorEastAsia" w:hAnsi="Times New Roman" w:cs="Times New Roman"/>
          <w:sz w:val="24"/>
          <w:szCs w:val="24"/>
        </w:rPr>
        <w:t>;</w:t>
      </w:r>
      <w:r w:rsidR="0046054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Sub>
      </m:oMath>
      <w:r w:rsidR="0046054F">
        <w:rPr>
          <w:rFonts w:ascii="Times New Roman" w:eastAsiaTheme="minorEastAsia" w:hAnsi="Times New Roman" w:cs="Times New Roman"/>
          <w:sz w:val="24"/>
          <w:szCs w:val="24"/>
        </w:rPr>
        <w:t xml:space="preserve"> is transform</w:t>
      </w:r>
      <w:r w:rsidR="001408B1">
        <w:rPr>
          <w:rFonts w:ascii="Times New Roman" w:eastAsiaTheme="minorEastAsia" w:hAnsi="Times New Roman" w:cs="Times New Roman"/>
          <w:sz w:val="24"/>
          <w:szCs w:val="24"/>
        </w:rPr>
        <w:t>ed</w:t>
      </w:r>
      <w:r w:rsidR="0046054F">
        <w:rPr>
          <w:rFonts w:ascii="Times New Roman" w:eastAsiaTheme="minorEastAsia" w:hAnsi="Times New Roman" w:cs="Times New Roman"/>
          <w:sz w:val="24"/>
          <w:szCs w:val="24"/>
        </w:rPr>
        <w:t xml:space="preserve"> from </w:t>
      </w:r>
      <w:r w:rsidR="0046054F" w:rsidRPr="0093298B">
        <w:rPr>
          <w:rFonts w:ascii="Times New Roman" w:eastAsiaTheme="minorEastAsia" w:hAnsi="Times New Roman" w:cs="Times New Roman"/>
          <w:i/>
          <w:iCs/>
          <w:sz w:val="24"/>
          <w:szCs w:val="24"/>
        </w:rPr>
        <w:t>U</w:t>
      </w:r>
      <w:r w:rsidR="0046054F">
        <w:rPr>
          <w:rFonts w:ascii="Times New Roman" w:eastAsiaTheme="minorEastAsia" w:hAnsi="Times New Roman" w:cs="Times New Roman"/>
          <w:sz w:val="24"/>
          <w:szCs w:val="24"/>
        </w:rPr>
        <w:t xml:space="preserve"> by keeping the first </w:t>
      </w:r>
      <w:r w:rsidR="0046054F" w:rsidRPr="0093298B">
        <w:rPr>
          <w:rFonts w:ascii="Times New Roman" w:eastAsiaTheme="minorEastAsia" w:hAnsi="Times New Roman" w:cs="Times New Roman"/>
          <w:i/>
          <w:iCs/>
          <w:sz w:val="24"/>
          <w:szCs w:val="24"/>
        </w:rPr>
        <w:t>M</w:t>
      </w:r>
      <w:r w:rsidR="0046054F">
        <w:rPr>
          <w:rFonts w:ascii="Times New Roman" w:eastAsiaTheme="minorEastAsia" w:hAnsi="Times New Roman" w:cs="Times New Roman"/>
          <w:sz w:val="24"/>
          <w:szCs w:val="24"/>
        </w:rPr>
        <w:t xml:space="preserve"> columns and repeating times of the </w:t>
      </w:r>
      <w:r w:rsidR="0046054F" w:rsidRPr="0093298B">
        <w:rPr>
          <w:rFonts w:ascii="Times New Roman" w:eastAsiaTheme="minorEastAsia" w:hAnsi="Times New Roman" w:cs="Times New Roman"/>
          <w:i/>
          <w:iCs/>
          <w:sz w:val="24"/>
          <w:szCs w:val="24"/>
        </w:rPr>
        <w:t>j</w:t>
      </w:r>
      <w:r w:rsidR="00361F0F">
        <w:rPr>
          <w:rFonts w:ascii="Times New Roman" w:eastAsiaTheme="minorEastAsia" w:hAnsi="Times New Roman" w:cs="Times New Roman"/>
          <w:i/>
          <w:iCs/>
          <w:sz w:val="24"/>
          <w:szCs w:val="24"/>
        </w:rPr>
        <w:t>-</w:t>
      </w:r>
      <w:proofErr w:type="spellStart"/>
      <w:r w:rsidR="00361F0F">
        <w:rPr>
          <w:rFonts w:ascii="Times New Roman" w:eastAsiaTheme="minorEastAsia" w:hAnsi="Times New Roman" w:cs="Times New Roman"/>
          <w:i/>
          <w:iCs/>
          <w:sz w:val="24"/>
          <w:szCs w:val="24"/>
        </w:rPr>
        <w:t>th</w:t>
      </w:r>
      <w:proofErr w:type="spellEnd"/>
      <w:r w:rsidR="0046054F">
        <w:rPr>
          <w:rFonts w:ascii="Times New Roman" w:eastAsiaTheme="minorEastAsia" w:hAnsi="Times New Roman" w:cs="Times New Roman"/>
          <w:sz w:val="24"/>
          <w:szCs w:val="24"/>
        </w:rPr>
        <w:t xml:space="preserve"> row. This problem is </w:t>
      </w:r>
      <w:r w:rsidR="0046054F" w:rsidRPr="0093298B">
        <w:rPr>
          <w:rFonts w:ascii="Times New Roman" w:eastAsiaTheme="minorEastAsia" w:hAnsi="Times New Roman" w:cs="Times New Roman"/>
          <w:i/>
          <w:iCs/>
          <w:sz w:val="24"/>
          <w:szCs w:val="24"/>
        </w:rPr>
        <w:t>#P-har</w:t>
      </w:r>
      <w:r w:rsidR="0046054F">
        <w:rPr>
          <w:rFonts w:ascii="Times New Roman" w:eastAsiaTheme="minorEastAsia" w:hAnsi="Times New Roman" w:cs="Times New Roman"/>
          <w:i/>
          <w:iCs/>
          <w:sz w:val="24"/>
          <w:szCs w:val="24"/>
        </w:rPr>
        <w:t xml:space="preserve">d </w:t>
      </w:r>
      <w:r w:rsidR="0046054F" w:rsidRPr="0093298B">
        <w:rPr>
          <w:rFonts w:ascii="Times New Roman" w:eastAsiaTheme="minorEastAsia" w:hAnsi="Times New Roman" w:cs="Times New Roman"/>
          <w:sz w:val="24"/>
          <w:szCs w:val="24"/>
        </w:rPr>
        <w:t>for classical computers given the existence of the matrix permanent pro</w:t>
      </w:r>
      <w:r w:rsidR="0046054F">
        <w:rPr>
          <w:rFonts w:ascii="Times New Roman" w:eastAsiaTheme="minorEastAsia" w:hAnsi="Times New Roman" w:cs="Times New Roman"/>
          <w:sz w:val="24"/>
          <w:szCs w:val="24"/>
        </w:rPr>
        <w:t>b</w:t>
      </w:r>
      <w:r w:rsidR="0046054F" w:rsidRPr="0093298B">
        <w:rPr>
          <w:rFonts w:ascii="Times New Roman" w:eastAsiaTheme="minorEastAsia" w:hAnsi="Times New Roman" w:cs="Times New Roman"/>
          <w:sz w:val="24"/>
          <w:szCs w:val="24"/>
        </w:rPr>
        <w:t>lem</w:t>
      </w:r>
      <w:r w:rsidR="0046054F">
        <w:rPr>
          <w:rFonts w:ascii="Times New Roman" w:eastAsiaTheme="minorEastAsia" w:hAnsi="Times New Roman" w:cs="Times New Roman"/>
          <w:sz w:val="24"/>
          <w:szCs w:val="24"/>
        </w:rPr>
        <w:t>.</w:t>
      </w:r>
      <w:r w:rsidR="00FC2DD8">
        <w:rPr>
          <w:rFonts w:ascii="Times New Roman" w:eastAsiaTheme="minorEastAsia" w:hAnsi="Times New Roman" w:cs="Times New Roman"/>
          <w:sz w:val="24"/>
          <w:szCs w:val="24"/>
        </w:rPr>
        <w:t xml:space="preserve"> In fact, the complexity of the best classical algorithm for exact boson sampling is </w:t>
      </w:r>
      <w:r w:rsidR="00FC2DD8" w:rsidRPr="0093298B">
        <w:rPr>
          <w:rFonts w:ascii="Times New Roman" w:eastAsiaTheme="minorEastAsia" w:hAnsi="Times New Roman" w:cs="Times New Roman"/>
          <w:i/>
          <w:iCs/>
          <w:sz w:val="24"/>
          <w:szCs w:val="24"/>
        </w:rPr>
        <w:t>O(N2</w:t>
      </w:r>
      <w:r w:rsidR="00FC2DD8" w:rsidRPr="0093298B">
        <w:rPr>
          <w:rFonts w:ascii="Times New Roman" w:eastAsiaTheme="minorEastAsia" w:hAnsi="Times New Roman" w:cs="Times New Roman"/>
          <w:i/>
          <w:iCs/>
          <w:sz w:val="24"/>
          <w:szCs w:val="24"/>
          <w:vertAlign w:val="superscript"/>
        </w:rPr>
        <w:t>N</w:t>
      </w:r>
      <w:r w:rsidR="00FC2DD8" w:rsidRPr="0093298B">
        <w:rPr>
          <w:rFonts w:ascii="Times New Roman" w:eastAsiaTheme="minorEastAsia" w:hAnsi="Times New Roman" w:cs="Times New Roman"/>
          <w:i/>
          <w:iCs/>
          <w:sz w:val="24"/>
          <w:szCs w:val="24"/>
        </w:rPr>
        <w:t>+MN</w:t>
      </w:r>
      <w:r w:rsidR="00FC2DD8" w:rsidRPr="0093298B">
        <w:rPr>
          <w:rFonts w:ascii="Times New Roman" w:eastAsiaTheme="minorEastAsia" w:hAnsi="Times New Roman" w:cs="Times New Roman"/>
          <w:i/>
          <w:iCs/>
          <w:sz w:val="24"/>
          <w:szCs w:val="24"/>
          <w:vertAlign w:val="superscript"/>
        </w:rPr>
        <w:t>2</w:t>
      </w:r>
      <w:r w:rsidR="00FC2DD8" w:rsidRPr="0093298B">
        <w:rPr>
          <w:rFonts w:ascii="Times New Roman" w:eastAsiaTheme="minorEastAsia" w:hAnsi="Times New Roman" w:cs="Times New Roman"/>
          <w:i/>
          <w:iCs/>
          <w:sz w:val="24"/>
          <w:szCs w:val="24"/>
        </w:rPr>
        <w:t>)</w:t>
      </w:r>
      <w:r w:rsidR="00FC2DD8">
        <w:rPr>
          <w:rFonts w:ascii="Times New Roman" w:eastAsiaTheme="minorEastAsia" w:hAnsi="Times New Roman" w:cs="Times New Roman"/>
          <w:i/>
          <w:iCs/>
          <w:sz w:val="24"/>
          <w:szCs w:val="24"/>
        </w:rPr>
        <w:t xml:space="preserve"> </w:t>
      </w:r>
      <w:r w:rsidR="00FC2DD8">
        <w:rPr>
          <w:rFonts w:ascii="Times New Roman" w:eastAsiaTheme="minorEastAsia" w:hAnsi="Times New Roman" w:cs="Times New Roman"/>
          <w:sz w:val="24"/>
          <w:szCs w:val="24"/>
        </w:rPr>
        <w:t>for a system with N photons and M outputs modes.</w:t>
      </w:r>
      <w:r w:rsidR="007B1E9A">
        <w:rPr>
          <w:rFonts w:ascii="Times New Roman" w:eastAsiaTheme="minorEastAsia" w:hAnsi="Times New Roman" w:cs="Times New Roman"/>
          <w:sz w:val="24"/>
          <w:szCs w:val="24"/>
        </w:rPr>
        <w:t xml:space="preserve"> </w:t>
      </w:r>
      <w:r w:rsidR="0042143C">
        <w:rPr>
          <w:rFonts w:ascii="Times New Roman" w:hAnsi="Times New Roman" w:cs="Times New Roman"/>
          <w:sz w:val="24"/>
          <w:szCs w:val="24"/>
        </w:rPr>
        <w:t xml:space="preserve">Various approaches of realizing boson sampling have been proposed, including the most natural photonic scattering, or using the superconducting resonator device as the interferometer, etc. Learning boson sampling distribution using VAE, NFs and other modern generative </w:t>
      </w:r>
      <w:r w:rsidR="006235EA">
        <w:rPr>
          <w:rFonts w:ascii="Times New Roman" w:hAnsi="Times New Roman" w:cs="Times New Roman"/>
          <w:sz w:val="24"/>
          <w:szCs w:val="24"/>
        </w:rPr>
        <w:t>NN</w:t>
      </w:r>
      <w:r w:rsidR="0042143C">
        <w:rPr>
          <w:rFonts w:ascii="Times New Roman" w:hAnsi="Times New Roman" w:cs="Times New Roman"/>
          <w:sz w:val="24"/>
          <w:szCs w:val="24"/>
        </w:rPr>
        <w:t xml:space="preserve"> models will be important both from theoretical and practical perspectives. </w:t>
      </w:r>
      <w:r w:rsidR="006235EA">
        <w:rPr>
          <w:rFonts w:ascii="Times New Roman" w:hAnsi="Times New Roman" w:cs="Times New Roman"/>
          <w:sz w:val="24"/>
          <w:szCs w:val="24"/>
        </w:rPr>
        <w:t>If certain classical NNs with polynomial number of latent space variables are</w:t>
      </w:r>
      <w:r w:rsidR="006858C3">
        <w:rPr>
          <w:rFonts w:ascii="Times New Roman" w:hAnsi="Times New Roman" w:cs="Times New Roman"/>
          <w:sz w:val="24"/>
          <w:szCs w:val="24"/>
        </w:rPr>
        <w:t xml:space="preserve"> found</w:t>
      </w:r>
      <w:r w:rsidR="006235EA">
        <w:rPr>
          <w:rFonts w:ascii="Times New Roman" w:hAnsi="Times New Roman" w:cs="Times New Roman"/>
          <w:sz w:val="24"/>
          <w:szCs w:val="24"/>
        </w:rPr>
        <w:t xml:space="preserve"> capable of learning the essentials</w:t>
      </w:r>
      <w:r w:rsidR="006858C3">
        <w:rPr>
          <w:rFonts w:ascii="Times New Roman" w:hAnsi="Times New Roman" w:cs="Times New Roman"/>
          <w:sz w:val="24"/>
          <w:szCs w:val="24"/>
        </w:rPr>
        <w:t>, significant progress shall happen to study of molecular vibronic spectra, a practical problem closely related to boson sample. Nevertheless, this is beyond the scope of this paper, so we will leave it for further research in the future.</w:t>
      </w:r>
    </w:p>
    <w:p w14:paraId="6FA0A8BE" w14:textId="77777777" w:rsidR="006858C3" w:rsidRDefault="006858C3">
      <w:pPr>
        <w:rPr>
          <w:rFonts w:ascii="Times New Roman" w:hAnsi="Times New Roman" w:cs="Times New Roman"/>
          <w:sz w:val="24"/>
          <w:szCs w:val="24"/>
        </w:rPr>
      </w:pPr>
    </w:p>
    <w:p w14:paraId="271A97A0" w14:textId="7E68F082" w:rsidR="00E44190" w:rsidRDefault="00846B02" w:rsidP="00E44190">
      <w:pPr>
        <w:pStyle w:val="Heading1"/>
        <w:numPr>
          <w:ilvl w:val="0"/>
          <w:numId w:val="2"/>
        </w:numPr>
        <w:jc w:val="left"/>
        <w:rPr>
          <w:b/>
          <w:bCs/>
          <w:sz w:val="24"/>
          <w:szCs w:val="24"/>
        </w:rPr>
      </w:pPr>
      <w:r>
        <w:rPr>
          <w:b/>
          <w:bCs/>
          <w:sz w:val="24"/>
          <w:szCs w:val="24"/>
        </w:rPr>
        <w:t>Supplemental materials</w:t>
      </w:r>
    </w:p>
    <w:p w14:paraId="5AD349E8" w14:textId="2594A3E5" w:rsidR="00846B02" w:rsidRPr="0093298B" w:rsidRDefault="00846B02" w:rsidP="00846B02">
      <w:pPr>
        <w:rPr>
          <w:rFonts w:ascii="Times New Roman" w:hAnsi="Times New Roman" w:cs="Times New Roman"/>
          <w:sz w:val="24"/>
          <w:szCs w:val="24"/>
        </w:rPr>
      </w:pPr>
      <w:r w:rsidRPr="0093298B">
        <w:rPr>
          <w:rFonts w:ascii="Times New Roman" w:hAnsi="Times New Roman" w:cs="Times New Roman"/>
          <w:sz w:val="24"/>
          <w:szCs w:val="24"/>
        </w:rPr>
        <w:t>The computer code for building VAE and NF</w:t>
      </w:r>
      <w:r w:rsidR="00C140D0">
        <w:rPr>
          <w:rFonts w:ascii="Times New Roman" w:hAnsi="Times New Roman" w:cs="Times New Roman"/>
          <w:sz w:val="24"/>
          <w:szCs w:val="24"/>
        </w:rPr>
        <w:t xml:space="preserve"> networks</w:t>
      </w:r>
      <w:r w:rsidRPr="0093298B">
        <w:rPr>
          <w:rFonts w:ascii="Times New Roman" w:hAnsi="Times New Roman" w:cs="Times New Roman"/>
          <w:sz w:val="24"/>
          <w:szCs w:val="24"/>
        </w:rPr>
        <w:t>, generating quantum distributions</w:t>
      </w:r>
      <w:r w:rsidR="00C140D0">
        <w:rPr>
          <w:rFonts w:ascii="Times New Roman" w:hAnsi="Times New Roman" w:cs="Times New Roman"/>
          <w:sz w:val="24"/>
          <w:szCs w:val="24"/>
        </w:rPr>
        <w:t xml:space="preserve"> and simulations results</w:t>
      </w:r>
      <w:r w:rsidRPr="0093298B">
        <w:rPr>
          <w:rFonts w:ascii="Times New Roman" w:hAnsi="Times New Roman" w:cs="Times New Roman"/>
          <w:sz w:val="24"/>
          <w:szCs w:val="24"/>
        </w:rPr>
        <w:t xml:space="preserve"> </w:t>
      </w:r>
      <w:r w:rsidR="00D77640" w:rsidRPr="0093298B">
        <w:rPr>
          <w:rFonts w:ascii="Times New Roman" w:hAnsi="Times New Roman" w:cs="Times New Roman"/>
          <w:sz w:val="24"/>
          <w:szCs w:val="24"/>
        </w:rPr>
        <w:t>are available upon reasonable request.</w:t>
      </w:r>
      <w:ins w:id="186" w:author="Ying Zhao" w:date="2024-03-26T22:40:00Z">
        <w:r w:rsidR="0097695B">
          <w:rPr>
            <w:rFonts w:ascii="Times New Roman" w:hAnsi="Times New Roman" w:cs="Times New Roman"/>
            <w:sz w:val="24"/>
            <w:szCs w:val="24"/>
          </w:rPr>
          <w:t xml:space="preserve"> </w:t>
        </w:r>
      </w:ins>
      <w:ins w:id="187" w:author="Ying Zhao" w:date="2024-03-26T22:41:00Z">
        <w:r w:rsidR="0097695B">
          <w:rPr>
            <w:rFonts w:ascii="Times New Roman" w:hAnsi="Times New Roman" w:cs="Times New Roman"/>
            <w:sz w:val="24"/>
            <w:szCs w:val="24"/>
          </w:rPr>
          <w:t xml:space="preserve">(Add </w:t>
        </w:r>
        <w:proofErr w:type="spellStart"/>
        <w:r w:rsidR="0097695B">
          <w:rPr>
            <w:rFonts w:ascii="Times New Roman" w:hAnsi="Times New Roman" w:cs="Times New Roman"/>
            <w:sz w:val="24"/>
            <w:szCs w:val="24"/>
          </w:rPr>
          <w:t>github</w:t>
        </w:r>
        <w:proofErr w:type="spellEnd"/>
        <w:r w:rsidR="0097695B">
          <w:rPr>
            <w:rFonts w:ascii="Times New Roman" w:hAnsi="Times New Roman" w:cs="Times New Roman"/>
            <w:sz w:val="24"/>
            <w:szCs w:val="24"/>
          </w:rPr>
          <w:t xml:space="preserve"> repo link)</w:t>
        </w:r>
      </w:ins>
    </w:p>
    <w:p w14:paraId="05BCDB91" w14:textId="77777777" w:rsidR="00D77640" w:rsidRPr="00211CB4" w:rsidRDefault="00D77640" w:rsidP="00211CB4"/>
    <w:p w14:paraId="09E20932" w14:textId="77777777" w:rsidR="00D77931" w:rsidRDefault="00D77931">
      <w:pPr>
        <w:rPr>
          <w:rFonts w:ascii="Times New Roman" w:hAnsi="Times New Roman" w:cs="Times New Roman"/>
          <w:sz w:val="24"/>
          <w:szCs w:val="24"/>
        </w:rPr>
      </w:pPr>
    </w:p>
    <w:p w14:paraId="03674DC7" w14:textId="161A4BFE" w:rsidR="00F041A5" w:rsidRDefault="00D77931">
      <w:pPr>
        <w:rPr>
          <w:rFonts w:ascii="Times New Roman" w:hAnsi="Times New Roman" w:cs="Times New Roman"/>
          <w:sz w:val="24"/>
          <w:szCs w:val="24"/>
        </w:rPr>
      </w:pPr>
      <w:r>
        <w:rPr>
          <w:rFonts w:ascii="Times New Roman" w:hAnsi="Times New Roman" w:cs="Times New Roman"/>
          <w:sz w:val="24"/>
          <w:szCs w:val="24"/>
        </w:rPr>
        <w:t xml:space="preserve"> </w:t>
      </w:r>
      <w:r w:rsidR="00F041A5">
        <w:rPr>
          <w:rFonts w:ascii="Times New Roman" w:hAnsi="Times New Roman" w:cs="Times New Roman"/>
          <w:sz w:val="24"/>
          <w:szCs w:val="24"/>
        </w:rPr>
        <w:br w:type="page"/>
      </w:r>
    </w:p>
    <w:p w14:paraId="156688D7" w14:textId="77777777" w:rsidR="004B345E" w:rsidRPr="009F39BF" w:rsidRDefault="004B345E">
      <w:pPr>
        <w:rPr>
          <w:rFonts w:ascii="Times New Roman" w:hAnsi="Times New Roman" w:cs="Times New Roman"/>
          <w:sz w:val="24"/>
          <w:szCs w:val="24"/>
        </w:rPr>
      </w:pPr>
    </w:p>
    <w:sdt>
      <w:sdtPr>
        <w:rPr>
          <w:rFonts w:asciiTheme="minorHAnsi" w:eastAsiaTheme="minorHAnsi" w:hAnsiTheme="minorHAnsi" w:cstheme="minorBidi"/>
          <w:smallCaps w:val="0"/>
          <w:noProof w:val="0"/>
          <w:kern w:val="2"/>
          <w:sz w:val="24"/>
          <w:szCs w:val="24"/>
          <w14:ligatures w14:val="standardContextual"/>
        </w:rPr>
        <w:id w:val="-705331486"/>
        <w:docPartObj>
          <w:docPartGallery w:val="Bibliographies"/>
          <w:docPartUnique/>
        </w:docPartObj>
      </w:sdtPr>
      <w:sdtContent>
        <w:p w14:paraId="39637A60" w14:textId="19158E27" w:rsidR="003B1FFE" w:rsidRPr="009F39BF" w:rsidRDefault="003B1FFE" w:rsidP="004B345E">
          <w:pPr>
            <w:pStyle w:val="Heading1"/>
            <w:numPr>
              <w:ilvl w:val="0"/>
              <w:numId w:val="0"/>
            </w:numPr>
            <w:jc w:val="left"/>
            <w:rPr>
              <w:sz w:val="24"/>
              <w:szCs w:val="24"/>
            </w:rPr>
          </w:pPr>
          <w:r w:rsidRPr="009F39BF">
            <w:rPr>
              <w:sz w:val="24"/>
              <w:szCs w:val="24"/>
            </w:rPr>
            <w:t>Bibliography</w:t>
          </w:r>
        </w:p>
        <w:sdt>
          <w:sdtPr>
            <w:rPr>
              <w:rFonts w:ascii="Times New Roman" w:hAnsi="Times New Roman" w:cs="Times New Roman"/>
              <w:sz w:val="24"/>
              <w:szCs w:val="24"/>
            </w:rPr>
            <w:id w:val="111145805"/>
            <w:bibliography/>
          </w:sdtPr>
          <w:sdtContent>
            <w:p w14:paraId="0A496BE5" w14:textId="77777777" w:rsidR="005E5101" w:rsidRDefault="003B1FFE">
              <w:pPr>
                <w:rPr>
                  <w:noProof/>
                </w:rPr>
              </w:pPr>
              <w:r w:rsidRPr="009F39BF">
                <w:rPr>
                  <w:rFonts w:ascii="Times New Roman" w:hAnsi="Times New Roman" w:cs="Times New Roman"/>
                  <w:sz w:val="24"/>
                  <w:szCs w:val="24"/>
                </w:rPr>
                <w:fldChar w:fldCharType="begin"/>
              </w:r>
              <w:r w:rsidRPr="009F39BF">
                <w:rPr>
                  <w:rFonts w:ascii="Times New Roman" w:hAnsi="Times New Roman" w:cs="Times New Roman"/>
                  <w:sz w:val="24"/>
                  <w:szCs w:val="24"/>
                </w:rPr>
                <w:instrText xml:space="preserve"> BIBLIOGRAPHY </w:instrText>
              </w:r>
              <w:r w:rsidRPr="009F39BF">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5E5101" w14:paraId="74E64D37" w14:textId="77777777">
                <w:trPr>
                  <w:divId w:val="238910978"/>
                  <w:tblCellSpacing w:w="15" w:type="dxa"/>
                </w:trPr>
                <w:tc>
                  <w:tcPr>
                    <w:tcW w:w="50" w:type="pct"/>
                    <w:hideMark/>
                  </w:tcPr>
                  <w:p w14:paraId="4D08895E" w14:textId="50669405" w:rsidR="005E5101" w:rsidRDefault="005E5101">
                    <w:pPr>
                      <w:pStyle w:val="Bibliography"/>
                      <w:rPr>
                        <w:noProof/>
                        <w:kern w:val="0"/>
                        <w:sz w:val="24"/>
                        <w:szCs w:val="24"/>
                        <w14:ligatures w14:val="none"/>
                      </w:rPr>
                    </w:pPr>
                    <w:r>
                      <w:rPr>
                        <w:noProof/>
                      </w:rPr>
                      <w:t xml:space="preserve">[1] </w:t>
                    </w:r>
                  </w:p>
                </w:tc>
                <w:tc>
                  <w:tcPr>
                    <w:tcW w:w="0" w:type="auto"/>
                    <w:hideMark/>
                  </w:tcPr>
                  <w:p w14:paraId="5B8ABFA0" w14:textId="77777777" w:rsidR="005E5101" w:rsidRDefault="005E5101">
                    <w:pPr>
                      <w:pStyle w:val="Bibliography"/>
                      <w:rPr>
                        <w:noProof/>
                      </w:rPr>
                    </w:pPr>
                    <w:r>
                      <w:rPr>
                        <w:noProof/>
                      </w:rPr>
                      <w:t xml:space="preserve">R. Feynman, "Simulating Physics with Computers," </w:t>
                    </w:r>
                    <w:r>
                      <w:rPr>
                        <w:i/>
                        <w:iCs/>
                        <w:noProof/>
                      </w:rPr>
                      <w:t xml:space="preserve">International Journal of Theoretical Physics, </w:t>
                    </w:r>
                    <w:r>
                      <w:rPr>
                        <w:noProof/>
                      </w:rPr>
                      <w:t xml:space="preserve">vol. 21, no. 6/7, pp. 467-488, 1982. </w:t>
                    </w:r>
                  </w:p>
                </w:tc>
              </w:tr>
              <w:tr w:rsidR="005E5101" w14:paraId="2EBE3285" w14:textId="77777777">
                <w:trPr>
                  <w:divId w:val="238910978"/>
                  <w:tblCellSpacing w:w="15" w:type="dxa"/>
                </w:trPr>
                <w:tc>
                  <w:tcPr>
                    <w:tcW w:w="50" w:type="pct"/>
                    <w:hideMark/>
                  </w:tcPr>
                  <w:p w14:paraId="422D2CFE" w14:textId="77777777" w:rsidR="005E5101" w:rsidRDefault="005E5101">
                    <w:pPr>
                      <w:pStyle w:val="Bibliography"/>
                      <w:rPr>
                        <w:noProof/>
                      </w:rPr>
                    </w:pPr>
                    <w:r>
                      <w:rPr>
                        <w:noProof/>
                      </w:rPr>
                      <w:t xml:space="preserve">[2] </w:t>
                    </w:r>
                  </w:p>
                </w:tc>
                <w:tc>
                  <w:tcPr>
                    <w:tcW w:w="0" w:type="auto"/>
                    <w:hideMark/>
                  </w:tcPr>
                  <w:p w14:paraId="5A23E968" w14:textId="77777777" w:rsidR="005E5101" w:rsidRDefault="005E5101">
                    <w:pPr>
                      <w:pStyle w:val="Bibliography"/>
                      <w:rPr>
                        <w:noProof/>
                      </w:rPr>
                    </w:pPr>
                    <w:r>
                      <w:rPr>
                        <w:noProof/>
                      </w:rPr>
                      <w:t xml:space="preserve">G. Carleo and M. Troyer, "Networks, Solving the Quantum Many-Body Problem with Artificial Neural," </w:t>
                    </w:r>
                    <w:r>
                      <w:rPr>
                        <w:i/>
                        <w:iCs/>
                        <w:noProof/>
                      </w:rPr>
                      <w:t xml:space="preserve">Science, </w:t>
                    </w:r>
                    <w:r>
                      <w:rPr>
                        <w:noProof/>
                      </w:rPr>
                      <w:t xml:space="preserve">vol. 355, no. 6325, pp. 602-606, 2017. </w:t>
                    </w:r>
                  </w:p>
                </w:tc>
              </w:tr>
              <w:tr w:rsidR="005E5101" w14:paraId="56FDDB9C" w14:textId="77777777">
                <w:trPr>
                  <w:divId w:val="238910978"/>
                  <w:tblCellSpacing w:w="15" w:type="dxa"/>
                </w:trPr>
                <w:tc>
                  <w:tcPr>
                    <w:tcW w:w="50" w:type="pct"/>
                    <w:hideMark/>
                  </w:tcPr>
                  <w:p w14:paraId="51A4D5D5" w14:textId="77777777" w:rsidR="005E5101" w:rsidRDefault="005E5101">
                    <w:pPr>
                      <w:pStyle w:val="Bibliography"/>
                      <w:rPr>
                        <w:noProof/>
                      </w:rPr>
                    </w:pPr>
                    <w:r>
                      <w:rPr>
                        <w:noProof/>
                      </w:rPr>
                      <w:t xml:space="preserve">[3] </w:t>
                    </w:r>
                  </w:p>
                </w:tc>
                <w:tc>
                  <w:tcPr>
                    <w:tcW w:w="0" w:type="auto"/>
                    <w:hideMark/>
                  </w:tcPr>
                  <w:p w14:paraId="3BAC2B17" w14:textId="77777777" w:rsidR="005E5101" w:rsidRDefault="005E5101">
                    <w:pPr>
                      <w:pStyle w:val="Bibliography"/>
                      <w:rPr>
                        <w:noProof/>
                      </w:rPr>
                    </w:pPr>
                    <w:r>
                      <w:rPr>
                        <w:noProof/>
                      </w:rPr>
                      <w:t xml:space="preserve">X. Gao and L.-M. Duan, "Efficient representation of quantum many-body states with deep neural network," </w:t>
                    </w:r>
                    <w:r>
                      <w:rPr>
                        <w:i/>
                        <w:iCs/>
                        <w:noProof/>
                      </w:rPr>
                      <w:t xml:space="preserve">Nature Communications, </w:t>
                    </w:r>
                    <w:r>
                      <w:rPr>
                        <w:noProof/>
                      </w:rPr>
                      <w:t xml:space="preserve">vol. 8, p. 662, 2017. </w:t>
                    </w:r>
                  </w:p>
                </w:tc>
              </w:tr>
              <w:tr w:rsidR="005E5101" w14:paraId="6D16B966" w14:textId="77777777">
                <w:trPr>
                  <w:divId w:val="238910978"/>
                  <w:tblCellSpacing w:w="15" w:type="dxa"/>
                </w:trPr>
                <w:tc>
                  <w:tcPr>
                    <w:tcW w:w="50" w:type="pct"/>
                    <w:hideMark/>
                  </w:tcPr>
                  <w:p w14:paraId="63DEC9BC" w14:textId="77777777" w:rsidR="005E5101" w:rsidRDefault="005E5101">
                    <w:pPr>
                      <w:pStyle w:val="Bibliography"/>
                      <w:rPr>
                        <w:noProof/>
                      </w:rPr>
                    </w:pPr>
                    <w:r>
                      <w:rPr>
                        <w:noProof/>
                      </w:rPr>
                      <w:t xml:space="preserve">[4] </w:t>
                    </w:r>
                  </w:p>
                </w:tc>
                <w:tc>
                  <w:tcPr>
                    <w:tcW w:w="0" w:type="auto"/>
                    <w:hideMark/>
                  </w:tcPr>
                  <w:p w14:paraId="74EE17DF" w14:textId="77777777" w:rsidR="005E5101" w:rsidRDefault="005E5101">
                    <w:pPr>
                      <w:pStyle w:val="Bibliography"/>
                      <w:rPr>
                        <w:noProof/>
                      </w:rPr>
                    </w:pPr>
                    <w:r>
                      <w:rPr>
                        <w:noProof/>
                      </w:rPr>
                      <w:t xml:space="preserve">A. Rocchetto, E. Grant, S. Strelchuk, G. Carleo and S. Severini, "Learning hard quantum distributions with variational," </w:t>
                    </w:r>
                    <w:r>
                      <w:rPr>
                        <w:i/>
                        <w:iCs/>
                        <w:noProof/>
                      </w:rPr>
                      <w:t xml:space="preserve">Nature, NPJ Quantum Information, </w:t>
                    </w:r>
                    <w:r>
                      <w:rPr>
                        <w:noProof/>
                      </w:rPr>
                      <w:t xml:space="preserve">vol. 4, no. 28, 2018. </w:t>
                    </w:r>
                  </w:p>
                </w:tc>
              </w:tr>
              <w:tr w:rsidR="005E5101" w14:paraId="01D85FE0" w14:textId="77777777">
                <w:trPr>
                  <w:divId w:val="238910978"/>
                  <w:tblCellSpacing w:w="15" w:type="dxa"/>
                </w:trPr>
                <w:tc>
                  <w:tcPr>
                    <w:tcW w:w="50" w:type="pct"/>
                    <w:hideMark/>
                  </w:tcPr>
                  <w:p w14:paraId="1BD373C5" w14:textId="77777777" w:rsidR="005E5101" w:rsidRDefault="005E5101">
                    <w:pPr>
                      <w:pStyle w:val="Bibliography"/>
                      <w:rPr>
                        <w:noProof/>
                      </w:rPr>
                    </w:pPr>
                    <w:r>
                      <w:rPr>
                        <w:noProof/>
                      </w:rPr>
                      <w:t xml:space="preserve">[5] </w:t>
                    </w:r>
                  </w:p>
                </w:tc>
                <w:tc>
                  <w:tcPr>
                    <w:tcW w:w="0" w:type="auto"/>
                    <w:hideMark/>
                  </w:tcPr>
                  <w:p w14:paraId="1A0D0DD5" w14:textId="77777777" w:rsidR="005E5101" w:rsidRDefault="005E5101">
                    <w:pPr>
                      <w:pStyle w:val="Bibliography"/>
                      <w:rPr>
                        <w:noProof/>
                      </w:rPr>
                    </w:pPr>
                    <w:r>
                      <w:rPr>
                        <w:noProof/>
                      </w:rPr>
                      <w:t xml:space="preserve">Y. Kwak, W. J. Yun, S. Jung and J. Kim, Quantum Neural Networks: Concepts, Applications, and Challenges., 2021. </w:t>
                    </w:r>
                  </w:p>
                </w:tc>
              </w:tr>
              <w:tr w:rsidR="005E5101" w14:paraId="7270A793" w14:textId="77777777">
                <w:trPr>
                  <w:divId w:val="238910978"/>
                  <w:tblCellSpacing w:w="15" w:type="dxa"/>
                </w:trPr>
                <w:tc>
                  <w:tcPr>
                    <w:tcW w:w="50" w:type="pct"/>
                    <w:hideMark/>
                  </w:tcPr>
                  <w:p w14:paraId="64E2D064" w14:textId="77777777" w:rsidR="005E5101" w:rsidRDefault="005E5101">
                    <w:pPr>
                      <w:pStyle w:val="Bibliography"/>
                      <w:rPr>
                        <w:noProof/>
                      </w:rPr>
                    </w:pPr>
                    <w:r>
                      <w:rPr>
                        <w:noProof/>
                      </w:rPr>
                      <w:t xml:space="preserve">[6] </w:t>
                    </w:r>
                  </w:p>
                </w:tc>
                <w:tc>
                  <w:tcPr>
                    <w:tcW w:w="0" w:type="auto"/>
                    <w:hideMark/>
                  </w:tcPr>
                  <w:p w14:paraId="6C617920" w14:textId="77777777" w:rsidR="005E5101" w:rsidRDefault="005E5101">
                    <w:pPr>
                      <w:pStyle w:val="Bibliography"/>
                      <w:rPr>
                        <w:noProof/>
                      </w:rPr>
                    </w:pPr>
                    <w:r>
                      <w:rPr>
                        <w:noProof/>
                      </w:rPr>
                      <w:t xml:space="preserve">F. Bloch, "Nuclear induction," </w:t>
                    </w:r>
                    <w:r>
                      <w:rPr>
                        <w:i/>
                        <w:iCs/>
                        <w:noProof/>
                      </w:rPr>
                      <w:t xml:space="preserve">Physical Review, </w:t>
                    </w:r>
                    <w:r>
                      <w:rPr>
                        <w:noProof/>
                      </w:rPr>
                      <w:t xml:space="preserve">vol. 70, no. 7-8, pp. 46-474, 1946. </w:t>
                    </w:r>
                  </w:p>
                </w:tc>
              </w:tr>
              <w:tr w:rsidR="005E5101" w14:paraId="0CDCBF10" w14:textId="77777777">
                <w:trPr>
                  <w:divId w:val="238910978"/>
                  <w:tblCellSpacing w:w="15" w:type="dxa"/>
                </w:trPr>
                <w:tc>
                  <w:tcPr>
                    <w:tcW w:w="50" w:type="pct"/>
                    <w:hideMark/>
                  </w:tcPr>
                  <w:p w14:paraId="66D9A26B" w14:textId="77777777" w:rsidR="005E5101" w:rsidRDefault="005E5101">
                    <w:pPr>
                      <w:pStyle w:val="Bibliography"/>
                      <w:rPr>
                        <w:noProof/>
                      </w:rPr>
                    </w:pPr>
                    <w:r>
                      <w:rPr>
                        <w:noProof/>
                      </w:rPr>
                      <w:t xml:space="preserve">[7] </w:t>
                    </w:r>
                  </w:p>
                </w:tc>
                <w:tc>
                  <w:tcPr>
                    <w:tcW w:w="0" w:type="auto"/>
                    <w:hideMark/>
                  </w:tcPr>
                  <w:p w14:paraId="4638D1FD" w14:textId="77777777" w:rsidR="005E5101" w:rsidRDefault="005E5101">
                    <w:pPr>
                      <w:pStyle w:val="Bibliography"/>
                      <w:rPr>
                        <w:noProof/>
                      </w:rPr>
                    </w:pPr>
                    <w:r>
                      <w:rPr>
                        <w:noProof/>
                      </w:rPr>
                      <w:t xml:space="preserve">P. Shor, "Algorithms for quantum computation: Discrete logarithms and factoring," in </w:t>
                    </w:r>
                    <w:r>
                      <w:rPr>
                        <w:i/>
                        <w:iCs/>
                        <w:noProof/>
                      </w:rPr>
                      <w:t>Proceedings 35th Annual Symposium on Foundations of Computer Science</w:t>
                    </w:r>
                    <w:r>
                      <w:rPr>
                        <w:noProof/>
                      </w:rPr>
                      <w:t xml:space="preserve">, 1994. </w:t>
                    </w:r>
                  </w:p>
                </w:tc>
              </w:tr>
              <w:tr w:rsidR="005E5101" w14:paraId="24C28615" w14:textId="77777777">
                <w:trPr>
                  <w:divId w:val="238910978"/>
                  <w:tblCellSpacing w:w="15" w:type="dxa"/>
                </w:trPr>
                <w:tc>
                  <w:tcPr>
                    <w:tcW w:w="50" w:type="pct"/>
                    <w:hideMark/>
                  </w:tcPr>
                  <w:p w14:paraId="0B9A8EB9" w14:textId="77777777" w:rsidR="005E5101" w:rsidRDefault="005E5101">
                    <w:pPr>
                      <w:pStyle w:val="Bibliography"/>
                      <w:rPr>
                        <w:noProof/>
                      </w:rPr>
                    </w:pPr>
                    <w:r>
                      <w:rPr>
                        <w:noProof/>
                      </w:rPr>
                      <w:t xml:space="preserve">[8] </w:t>
                    </w:r>
                  </w:p>
                </w:tc>
                <w:tc>
                  <w:tcPr>
                    <w:tcW w:w="0" w:type="auto"/>
                    <w:hideMark/>
                  </w:tcPr>
                  <w:p w14:paraId="436214BE" w14:textId="77777777" w:rsidR="005E5101" w:rsidRDefault="005E5101">
                    <w:pPr>
                      <w:pStyle w:val="Bibliography"/>
                      <w:rPr>
                        <w:noProof/>
                      </w:rPr>
                    </w:pPr>
                    <w:r>
                      <w:rPr>
                        <w:noProof/>
                      </w:rPr>
                      <w:t xml:space="preserve">B. Fefferman and C. Chris Umans, "The Power of Quantum Fourier Sampling," </w:t>
                    </w:r>
                    <w:r>
                      <w:rPr>
                        <w:i/>
                        <w:iCs/>
                        <w:noProof/>
                      </w:rPr>
                      <w:t xml:space="preserve">arXiv:1507.05592, </w:t>
                    </w:r>
                    <w:r>
                      <w:rPr>
                        <w:noProof/>
                      </w:rPr>
                      <w:t xml:space="preserve">2015. </w:t>
                    </w:r>
                  </w:p>
                </w:tc>
              </w:tr>
              <w:tr w:rsidR="005E5101" w14:paraId="6537A87F" w14:textId="77777777">
                <w:trPr>
                  <w:divId w:val="238910978"/>
                  <w:tblCellSpacing w:w="15" w:type="dxa"/>
                </w:trPr>
                <w:tc>
                  <w:tcPr>
                    <w:tcW w:w="50" w:type="pct"/>
                    <w:hideMark/>
                  </w:tcPr>
                  <w:p w14:paraId="559E8AED" w14:textId="77777777" w:rsidR="005E5101" w:rsidRDefault="005E5101">
                    <w:pPr>
                      <w:pStyle w:val="Bibliography"/>
                      <w:rPr>
                        <w:noProof/>
                      </w:rPr>
                    </w:pPr>
                    <w:r>
                      <w:rPr>
                        <w:noProof/>
                      </w:rPr>
                      <w:t xml:space="preserve">[9] </w:t>
                    </w:r>
                  </w:p>
                </w:tc>
                <w:tc>
                  <w:tcPr>
                    <w:tcW w:w="0" w:type="auto"/>
                    <w:hideMark/>
                  </w:tcPr>
                  <w:p w14:paraId="3E4481E3" w14:textId="77777777" w:rsidR="005E5101" w:rsidRDefault="005E5101">
                    <w:pPr>
                      <w:pStyle w:val="Bibliography"/>
                      <w:rPr>
                        <w:noProof/>
                      </w:rPr>
                    </w:pPr>
                    <w:r>
                      <w:rPr>
                        <w:noProof/>
                      </w:rPr>
                      <w:t>T. Isacsson, "Beyond classical computing with qsim," 2023. [Online]. Available: https://pennylane.ai/qml/demos/qsim_beyond_classical/.</w:t>
                    </w:r>
                  </w:p>
                </w:tc>
              </w:tr>
              <w:tr w:rsidR="005E5101" w14:paraId="2810313B" w14:textId="77777777">
                <w:trPr>
                  <w:divId w:val="238910978"/>
                  <w:tblCellSpacing w:w="15" w:type="dxa"/>
                </w:trPr>
                <w:tc>
                  <w:tcPr>
                    <w:tcW w:w="50" w:type="pct"/>
                    <w:hideMark/>
                  </w:tcPr>
                  <w:p w14:paraId="2347F178" w14:textId="77777777" w:rsidR="005E5101" w:rsidRDefault="005E5101">
                    <w:pPr>
                      <w:pStyle w:val="Bibliography"/>
                      <w:rPr>
                        <w:noProof/>
                      </w:rPr>
                    </w:pPr>
                    <w:r>
                      <w:rPr>
                        <w:noProof/>
                      </w:rPr>
                      <w:t xml:space="preserve">[10] </w:t>
                    </w:r>
                  </w:p>
                </w:tc>
                <w:tc>
                  <w:tcPr>
                    <w:tcW w:w="0" w:type="auto"/>
                    <w:hideMark/>
                  </w:tcPr>
                  <w:p w14:paraId="1A076090" w14:textId="77777777" w:rsidR="005E5101" w:rsidRDefault="005E5101">
                    <w:pPr>
                      <w:pStyle w:val="Bibliography"/>
                      <w:rPr>
                        <w:noProof/>
                      </w:rPr>
                    </w:pPr>
                    <w:r>
                      <w:rPr>
                        <w:noProof/>
                      </w:rPr>
                      <w:t xml:space="preserve">F. Arute, K. Arya, R. Babbush and e. al., "Quantum supremacy using a programmable superconducting processo," </w:t>
                    </w:r>
                    <w:r>
                      <w:rPr>
                        <w:i/>
                        <w:iCs/>
                        <w:noProof/>
                      </w:rPr>
                      <w:t xml:space="preserve">Nature, </w:t>
                    </w:r>
                    <w:r>
                      <w:rPr>
                        <w:noProof/>
                      </w:rPr>
                      <w:t xml:space="preserve">vol. 574, pp. 505-510, 2019. </w:t>
                    </w:r>
                  </w:p>
                </w:tc>
              </w:tr>
              <w:tr w:rsidR="005E5101" w14:paraId="20A14C19" w14:textId="77777777">
                <w:trPr>
                  <w:divId w:val="238910978"/>
                  <w:tblCellSpacing w:w="15" w:type="dxa"/>
                </w:trPr>
                <w:tc>
                  <w:tcPr>
                    <w:tcW w:w="50" w:type="pct"/>
                    <w:hideMark/>
                  </w:tcPr>
                  <w:p w14:paraId="103D71C3" w14:textId="77777777" w:rsidR="005E5101" w:rsidRDefault="005E5101">
                    <w:pPr>
                      <w:pStyle w:val="Bibliography"/>
                      <w:rPr>
                        <w:noProof/>
                      </w:rPr>
                    </w:pPr>
                    <w:r>
                      <w:rPr>
                        <w:noProof/>
                      </w:rPr>
                      <w:t xml:space="preserve">[11] </w:t>
                    </w:r>
                  </w:p>
                </w:tc>
                <w:tc>
                  <w:tcPr>
                    <w:tcW w:w="0" w:type="auto"/>
                    <w:hideMark/>
                  </w:tcPr>
                  <w:p w14:paraId="20420AB4" w14:textId="77777777" w:rsidR="005E5101" w:rsidRDefault="005E5101">
                    <w:pPr>
                      <w:pStyle w:val="Bibliography"/>
                      <w:rPr>
                        <w:noProof/>
                      </w:rPr>
                    </w:pPr>
                    <w:r>
                      <w:rPr>
                        <w:noProof/>
                      </w:rPr>
                      <w:t>Quantum AI team and collaborators, "qsim," 2020. [Online]. Available: https://github.com/quantumlib/qsim.</w:t>
                    </w:r>
                  </w:p>
                </w:tc>
              </w:tr>
              <w:tr w:rsidR="005E5101" w14:paraId="6DE39E6E" w14:textId="77777777">
                <w:trPr>
                  <w:divId w:val="238910978"/>
                  <w:tblCellSpacing w:w="15" w:type="dxa"/>
                </w:trPr>
                <w:tc>
                  <w:tcPr>
                    <w:tcW w:w="50" w:type="pct"/>
                    <w:hideMark/>
                  </w:tcPr>
                  <w:p w14:paraId="66F1111A" w14:textId="77777777" w:rsidR="005E5101" w:rsidRDefault="005E5101">
                    <w:pPr>
                      <w:pStyle w:val="Bibliography"/>
                      <w:rPr>
                        <w:noProof/>
                      </w:rPr>
                    </w:pPr>
                    <w:r>
                      <w:rPr>
                        <w:noProof/>
                      </w:rPr>
                      <w:t xml:space="preserve">[12] </w:t>
                    </w:r>
                  </w:p>
                </w:tc>
                <w:tc>
                  <w:tcPr>
                    <w:tcW w:w="0" w:type="auto"/>
                    <w:hideMark/>
                  </w:tcPr>
                  <w:p w14:paraId="492A1139" w14:textId="77777777" w:rsidR="005E5101" w:rsidRDefault="005E5101">
                    <w:pPr>
                      <w:pStyle w:val="Bibliography"/>
                      <w:rPr>
                        <w:noProof/>
                      </w:rPr>
                    </w:pPr>
                    <w:r>
                      <w:rPr>
                        <w:noProof/>
                      </w:rPr>
                      <w:t>Cirq Developers, "Cirq," [Online]. Available: https://github.com/quantumlib/Cirq/graphs/contributors, https://github.com/quantumlib/Cirq.</w:t>
                    </w:r>
                  </w:p>
                </w:tc>
              </w:tr>
              <w:tr w:rsidR="005E5101" w14:paraId="030415F5" w14:textId="77777777">
                <w:trPr>
                  <w:divId w:val="238910978"/>
                  <w:tblCellSpacing w:w="15" w:type="dxa"/>
                </w:trPr>
                <w:tc>
                  <w:tcPr>
                    <w:tcW w:w="50" w:type="pct"/>
                    <w:hideMark/>
                  </w:tcPr>
                  <w:p w14:paraId="5041E349" w14:textId="77777777" w:rsidR="005E5101" w:rsidRDefault="005E5101">
                    <w:pPr>
                      <w:pStyle w:val="Bibliography"/>
                      <w:rPr>
                        <w:noProof/>
                      </w:rPr>
                    </w:pPr>
                    <w:r>
                      <w:rPr>
                        <w:noProof/>
                      </w:rPr>
                      <w:t xml:space="preserve">[13] </w:t>
                    </w:r>
                  </w:p>
                </w:tc>
                <w:tc>
                  <w:tcPr>
                    <w:tcW w:w="0" w:type="auto"/>
                    <w:hideMark/>
                  </w:tcPr>
                  <w:p w14:paraId="0AB95525" w14:textId="77777777" w:rsidR="005E5101" w:rsidRDefault="005E5101">
                    <w:pPr>
                      <w:pStyle w:val="Bibliography"/>
                      <w:rPr>
                        <w:noProof/>
                      </w:rPr>
                    </w:pPr>
                    <w:r>
                      <w:rPr>
                        <w:noProof/>
                      </w:rPr>
                      <w:t xml:space="preserve">D. P. Kingma and M. Welling, "Auto-Encoding Variational Bayes," </w:t>
                    </w:r>
                    <w:r>
                      <w:rPr>
                        <w:i/>
                        <w:iCs/>
                        <w:noProof/>
                      </w:rPr>
                      <w:t xml:space="preserve">arXiv:1312.6114, </w:t>
                    </w:r>
                    <w:r>
                      <w:rPr>
                        <w:noProof/>
                      </w:rPr>
                      <w:t xml:space="preserve">2013. </w:t>
                    </w:r>
                  </w:p>
                </w:tc>
              </w:tr>
              <w:tr w:rsidR="005E5101" w14:paraId="3A3CDF3A" w14:textId="77777777">
                <w:trPr>
                  <w:divId w:val="238910978"/>
                  <w:tblCellSpacing w:w="15" w:type="dxa"/>
                </w:trPr>
                <w:tc>
                  <w:tcPr>
                    <w:tcW w:w="50" w:type="pct"/>
                    <w:hideMark/>
                  </w:tcPr>
                  <w:p w14:paraId="4ECAFD3E" w14:textId="77777777" w:rsidR="005E5101" w:rsidRDefault="005E5101">
                    <w:pPr>
                      <w:pStyle w:val="Bibliography"/>
                      <w:rPr>
                        <w:noProof/>
                      </w:rPr>
                    </w:pPr>
                    <w:r>
                      <w:rPr>
                        <w:noProof/>
                      </w:rPr>
                      <w:t xml:space="preserve">[14] </w:t>
                    </w:r>
                  </w:p>
                </w:tc>
                <w:tc>
                  <w:tcPr>
                    <w:tcW w:w="0" w:type="auto"/>
                    <w:hideMark/>
                  </w:tcPr>
                  <w:p w14:paraId="5C6217EE" w14:textId="77777777" w:rsidR="005E5101" w:rsidRDefault="005E5101">
                    <w:pPr>
                      <w:pStyle w:val="Bibliography"/>
                      <w:rPr>
                        <w:noProof/>
                      </w:rPr>
                    </w:pPr>
                    <w:r>
                      <w:rPr>
                        <w:noProof/>
                      </w:rPr>
                      <w:t xml:space="preserve">G. Papamakarios, E. Nalisnick, D. J. Rezende, S. Mohamed and B. Lakshminarayanan, "Normalizing flows for probabilistic modeling and inference," </w:t>
                    </w:r>
                    <w:r>
                      <w:rPr>
                        <w:i/>
                        <w:iCs/>
                        <w:noProof/>
                      </w:rPr>
                      <w:t xml:space="preserve">Journal of Machine Learning Research, </w:t>
                    </w:r>
                    <w:r>
                      <w:rPr>
                        <w:noProof/>
                      </w:rPr>
                      <w:t xml:space="preserve">vol. 22, pp. 1-64, 2021. </w:t>
                    </w:r>
                  </w:p>
                </w:tc>
              </w:tr>
              <w:tr w:rsidR="005E5101" w14:paraId="2CFC6FE7" w14:textId="77777777">
                <w:trPr>
                  <w:divId w:val="238910978"/>
                  <w:tblCellSpacing w:w="15" w:type="dxa"/>
                </w:trPr>
                <w:tc>
                  <w:tcPr>
                    <w:tcW w:w="50" w:type="pct"/>
                    <w:hideMark/>
                  </w:tcPr>
                  <w:p w14:paraId="4C4C7EC6" w14:textId="77777777" w:rsidR="005E5101" w:rsidRDefault="005E5101">
                    <w:pPr>
                      <w:pStyle w:val="Bibliography"/>
                      <w:rPr>
                        <w:noProof/>
                      </w:rPr>
                    </w:pPr>
                    <w:r>
                      <w:rPr>
                        <w:noProof/>
                      </w:rPr>
                      <w:lastRenderedPageBreak/>
                      <w:t xml:space="preserve">[15] </w:t>
                    </w:r>
                  </w:p>
                </w:tc>
                <w:tc>
                  <w:tcPr>
                    <w:tcW w:w="0" w:type="auto"/>
                    <w:hideMark/>
                  </w:tcPr>
                  <w:p w14:paraId="2DA84F71" w14:textId="77777777" w:rsidR="005E5101" w:rsidRDefault="005E5101">
                    <w:pPr>
                      <w:pStyle w:val="Bibliography"/>
                      <w:rPr>
                        <w:noProof/>
                      </w:rPr>
                    </w:pPr>
                    <w:r>
                      <w:rPr>
                        <w:noProof/>
                      </w:rPr>
                      <w:t xml:space="preserve">R. Johnson, "The minimal transformation to orthonormality," </w:t>
                    </w:r>
                    <w:r>
                      <w:rPr>
                        <w:i/>
                        <w:iCs/>
                        <w:noProof/>
                      </w:rPr>
                      <w:t xml:space="preserve">Psychometrika, </w:t>
                    </w:r>
                    <w:r>
                      <w:rPr>
                        <w:noProof/>
                      </w:rPr>
                      <w:t xml:space="preserve">vol. 31, pp. 61-66, 1966. </w:t>
                    </w:r>
                  </w:p>
                </w:tc>
              </w:tr>
              <w:tr w:rsidR="005E5101" w14:paraId="351FA6B0" w14:textId="77777777">
                <w:trPr>
                  <w:divId w:val="238910978"/>
                  <w:tblCellSpacing w:w="15" w:type="dxa"/>
                </w:trPr>
                <w:tc>
                  <w:tcPr>
                    <w:tcW w:w="50" w:type="pct"/>
                    <w:hideMark/>
                  </w:tcPr>
                  <w:p w14:paraId="6B5DC031" w14:textId="77777777" w:rsidR="005E5101" w:rsidRDefault="005E5101">
                    <w:pPr>
                      <w:pStyle w:val="Bibliography"/>
                      <w:rPr>
                        <w:noProof/>
                      </w:rPr>
                    </w:pPr>
                    <w:r>
                      <w:rPr>
                        <w:noProof/>
                      </w:rPr>
                      <w:t xml:space="preserve">[16] </w:t>
                    </w:r>
                  </w:p>
                </w:tc>
                <w:tc>
                  <w:tcPr>
                    <w:tcW w:w="0" w:type="auto"/>
                    <w:hideMark/>
                  </w:tcPr>
                  <w:p w14:paraId="06A2F863" w14:textId="77777777" w:rsidR="005E5101" w:rsidRDefault="005E5101">
                    <w:pPr>
                      <w:pStyle w:val="Bibliography"/>
                      <w:rPr>
                        <w:noProof/>
                      </w:rPr>
                    </w:pPr>
                    <w:r>
                      <w:rPr>
                        <w:noProof/>
                      </w:rPr>
                      <w:t xml:space="preserve">E. G. Tabak and C. V. Turner, "A family of nonparametric density estimation," </w:t>
                    </w:r>
                    <w:r>
                      <w:rPr>
                        <w:i/>
                        <w:iCs/>
                        <w:noProof/>
                      </w:rPr>
                      <w:t xml:space="preserve">Communications on Pure and Applied Mathematics, </w:t>
                    </w:r>
                    <w:r>
                      <w:rPr>
                        <w:noProof/>
                      </w:rPr>
                      <w:t xml:space="preserve">vol. 66, no. 2, pp. 145-164, 2013. </w:t>
                    </w:r>
                  </w:p>
                </w:tc>
              </w:tr>
              <w:tr w:rsidR="005E5101" w14:paraId="58EC9900" w14:textId="77777777">
                <w:trPr>
                  <w:divId w:val="238910978"/>
                  <w:tblCellSpacing w:w="15" w:type="dxa"/>
                </w:trPr>
                <w:tc>
                  <w:tcPr>
                    <w:tcW w:w="50" w:type="pct"/>
                    <w:hideMark/>
                  </w:tcPr>
                  <w:p w14:paraId="1A4A74AC" w14:textId="77777777" w:rsidR="005E5101" w:rsidRDefault="005E5101">
                    <w:pPr>
                      <w:pStyle w:val="Bibliography"/>
                      <w:rPr>
                        <w:noProof/>
                      </w:rPr>
                    </w:pPr>
                    <w:r>
                      <w:rPr>
                        <w:noProof/>
                      </w:rPr>
                      <w:t xml:space="preserve">[17] </w:t>
                    </w:r>
                  </w:p>
                </w:tc>
                <w:tc>
                  <w:tcPr>
                    <w:tcW w:w="0" w:type="auto"/>
                    <w:hideMark/>
                  </w:tcPr>
                  <w:p w14:paraId="356AAFF2" w14:textId="77777777" w:rsidR="005E5101" w:rsidRDefault="005E5101">
                    <w:pPr>
                      <w:pStyle w:val="Bibliography"/>
                      <w:rPr>
                        <w:noProof/>
                      </w:rPr>
                    </w:pPr>
                    <w:r>
                      <w:rPr>
                        <w:noProof/>
                      </w:rPr>
                      <w:t xml:space="preserve">A. D. White, "Deep Learning for Molecules and Materials," </w:t>
                    </w:r>
                    <w:r>
                      <w:rPr>
                        <w:i/>
                        <w:iCs/>
                        <w:noProof/>
                      </w:rPr>
                      <w:t xml:space="preserve">Living Journal of Computational Molecular Science, </w:t>
                    </w:r>
                    <w:r>
                      <w:rPr>
                        <w:noProof/>
                      </w:rPr>
                      <w:t xml:space="preserve">vol. 3, no. 1, p. 1499, 2021. </w:t>
                    </w:r>
                  </w:p>
                </w:tc>
              </w:tr>
              <w:tr w:rsidR="005E5101" w14:paraId="22772718" w14:textId="77777777">
                <w:trPr>
                  <w:divId w:val="238910978"/>
                  <w:tblCellSpacing w:w="15" w:type="dxa"/>
                </w:trPr>
                <w:tc>
                  <w:tcPr>
                    <w:tcW w:w="50" w:type="pct"/>
                    <w:hideMark/>
                  </w:tcPr>
                  <w:p w14:paraId="07B676C9" w14:textId="77777777" w:rsidR="005E5101" w:rsidRDefault="005E5101">
                    <w:pPr>
                      <w:pStyle w:val="Bibliography"/>
                      <w:rPr>
                        <w:noProof/>
                      </w:rPr>
                    </w:pPr>
                    <w:r>
                      <w:rPr>
                        <w:noProof/>
                      </w:rPr>
                      <w:t xml:space="preserve">[18] </w:t>
                    </w:r>
                  </w:p>
                </w:tc>
                <w:tc>
                  <w:tcPr>
                    <w:tcW w:w="0" w:type="auto"/>
                    <w:hideMark/>
                  </w:tcPr>
                  <w:p w14:paraId="7DF7B211" w14:textId="77777777" w:rsidR="005E5101" w:rsidRDefault="005E5101">
                    <w:pPr>
                      <w:pStyle w:val="Bibliography"/>
                      <w:rPr>
                        <w:noProof/>
                      </w:rPr>
                    </w:pPr>
                    <w:r>
                      <w:rPr>
                        <w:noProof/>
                      </w:rPr>
                      <w:t xml:space="preserve">S. Aaronson and A. Arkhipov, "The Computational Complexity of Linear Optics," </w:t>
                    </w:r>
                    <w:r>
                      <w:rPr>
                        <w:i/>
                        <w:iCs/>
                        <w:noProof/>
                      </w:rPr>
                      <w:t xml:space="preserve">Theory of Computing, </w:t>
                    </w:r>
                    <w:r>
                      <w:rPr>
                        <w:noProof/>
                      </w:rPr>
                      <w:t xml:space="preserve">vol. 9, pp. 143-252, 2013. </w:t>
                    </w:r>
                  </w:p>
                </w:tc>
              </w:tr>
            </w:tbl>
            <w:p w14:paraId="5023935E" w14:textId="77777777" w:rsidR="005E5101" w:rsidRDefault="005E5101">
              <w:pPr>
                <w:divId w:val="238910978"/>
                <w:rPr>
                  <w:rFonts w:eastAsia="Times New Roman"/>
                  <w:noProof/>
                </w:rPr>
              </w:pPr>
            </w:p>
            <w:p w14:paraId="385A9635" w14:textId="40BC765C" w:rsidR="003B1FFE" w:rsidRPr="009F39BF" w:rsidRDefault="003B1FFE">
              <w:pPr>
                <w:rPr>
                  <w:rFonts w:ascii="Times New Roman" w:hAnsi="Times New Roman" w:cs="Times New Roman"/>
                  <w:sz w:val="24"/>
                  <w:szCs w:val="24"/>
                </w:rPr>
              </w:pPr>
              <w:r w:rsidRPr="009F39BF">
                <w:rPr>
                  <w:rFonts w:ascii="Times New Roman" w:hAnsi="Times New Roman" w:cs="Times New Roman"/>
                  <w:b/>
                  <w:bCs/>
                  <w:noProof/>
                  <w:sz w:val="24"/>
                  <w:szCs w:val="24"/>
                </w:rPr>
                <w:fldChar w:fldCharType="end"/>
              </w:r>
            </w:p>
          </w:sdtContent>
        </w:sdt>
      </w:sdtContent>
    </w:sdt>
    <w:p w14:paraId="461D4ADD" w14:textId="77777777" w:rsidR="003B1FFE" w:rsidRPr="009F39BF" w:rsidRDefault="003B1FFE">
      <w:pPr>
        <w:rPr>
          <w:rFonts w:ascii="Times New Roman" w:hAnsi="Times New Roman" w:cs="Times New Roman"/>
          <w:sz w:val="24"/>
          <w:szCs w:val="24"/>
        </w:rPr>
      </w:pPr>
    </w:p>
    <w:sectPr w:rsidR="003B1FFE" w:rsidRPr="009F39BF">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00F8E" w14:textId="77777777" w:rsidR="00005A5D" w:rsidRDefault="00005A5D" w:rsidP="00735DB8">
      <w:pPr>
        <w:spacing w:after="0" w:line="240" w:lineRule="auto"/>
      </w:pPr>
      <w:r>
        <w:separator/>
      </w:r>
    </w:p>
  </w:endnote>
  <w:endnote w:type="continuationSeparator" w:id="0">
    <w:p w14:paraId="08EA6392" w14:textId="77777777" w:rsidR="00005A5D" w:rsidRDefault="00005A5D" w:rsidP="00735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7FE5B" w14:textId="77777777" w:rsidR="00735DB8" w:rsidRDefault="00735DB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8EEA282" w14:textId="77777777" w:rsidR="00735DB8" w:rsidRDefault="00735D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57400" w14:textId="77777777" w:rsidR="00005A5D" w:rsidRDefault="00005A5D" w:rsidP="00735DB8">
      <w:pPr>
        <w:spacing w:after="0" w:line="240" w:lineRule="auto"/>
      </w:pPr>
      <w:r>
        <w:separator/>
      </w:r>
    </w:p>
  </w:footnote>
  <w:footnote w:type="continuationSeparator" w:id="0">
    <w:p w14:paraId="254E779F" w14:textId="77777777" w:rsidR="00005A5D" w:rsidRDefault="00005A5D" w:rsidP="00735D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B3BBC"/>
    <w:multiLevelType w:val="hybridMultilevel"/>
    <w:tmpl w:val="9AB45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5267FB5"/>
    <w:multiLevelType w:val="multilevel"/>
    <w:tmpl w:val="7104182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631332143">
    <w:abstractNumId w:val="1"/>
  </w:num>
  <w:num w:numId="2" w16cid:durableId="1332950914">
    <w:abstractNumId w:val="2"/>
  </w:num>
  <w:num w:numId="3" w16cid:durableId="856699537">
    <w:abstractNumId w:val="1"/>
  </w:num>
  <w:num w:numId="4" w16cid:durableId="16765744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ing Zhao">
    <w15:presenceInfo w15:providerId="Windows Live" w15:userId="bc2ea03a3093e7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A2"/>
    <w:rsid w:val="00001E79"/>
    <w:rsid w:val="00005A5D"/>
    <w:rsid w:val="00025DD2"/>
    <w:rsid w:val="00031D0B"/>
    <w:rsid w:val="00041FA1"/>
    <w:rsid w:val="000569B2"/>
    <w:rsid w:val="00065B68"/>
    <w:rsid w:val="00073550"/>
    <w:rsid w:val="000825C5"/>
    <w:rsid w:val="00086E8E"/>
    <w:rsid w:val="000912F1"/>
    <w:rsid w:val="000A153F"/>
    <w:rsid w:val="000A3F68"/>
    <w:rsid w:val="000A56A3"/>
    <w:rsid w:val="000A7637"/>
    <w:rsid w:val="000B0406"/>
    <w:rsid w:val="000B2B1F"/>
    <w:rsid w:val="000E0DB1"/>
    <w:rsid w:val="000F370F"/>
    <w:rsid w:val="001042B2"/>
    <w:rsid w:val="001046F9"/>
    <w:rsid w:val="00111D7D"/>
    <w:rsid w:val="00116440"/>
    <w:rsid w:val="00124C4D"/>
    <w:rsid w:val="00132334"/>
    <w:rsid w:val="00135D21"/>
    <w:rsid w:val="00140664"/>
    <w:rsid w:val="001408B1"/>
    <w:rsid w:val="00141DDB"/>
    <w:rsid w:val="00166614"/>
    <w:rsid w:val="00170911"/>
    <w:rsid w:val="00176978"/>
    <w:rsid w:val="00177969"/>
    <w:rsid w:val="001836E0"/>
    <w:rsid w:val="0019251D"/>
    <w:rsid w:val="001A5411"/>
    <w:rsid w:val="001B4CAE"/>
    <w:rsid w:val="001C50F7"/>
    <w:rsid w:val="001D09E0"/>
    <w:rsid w:val="001D65E4"/>
    <w:rsid w:val="001D696E"/>
    <w:rsid w:val="001D721B"/>
    <w:rsid w:val="001E04EE"/>
    <w:rsid w:val="001E26B6"/>
    <w:rsid w:val="0020166C"/>
    <w:rsid w:val="002102AB"/>
    <w:rsid w:val="00211CB4"/>
    <w:rsid w:val="00212866"/>
    <w:rsid w:val="00212A55"/>
    <w:rsid w:val="00212F30"/>
    <w:rsid w:val="00216885"/>
    <w:rsid w:val="00220A5F"/>
    <w:rsid w:val="002351C5"/>
    <w:rsid w:val="0024157A"/>
    <w:rsid w:val="00247681"/>
    <w:rsid w:val="00254955"/>
    <w:rsid w:val="002558FA"/>
    <w:rsid w:val="00264F66"/>
    <w:rsid w:val="00270AB0"/>
    <w:rsid w:val="00270EB8"/>
    <w:rsid w:val="002748B2"/>
    <w:rsid w:val="00274D94"/>
    <w:rsid w:val="00277057"/>
    <w:rsid w:val="002829A2"/>
    <w:rsid w:val="00282FC1"/>
    <w:rsid w:val="002956B7"/>
    <w:rsid w:val="002A3DF8"/>
    <w:rsid w:val="002A476E"/>
    <w:rsid w:val="002B0409"/>
    <w:rsid w:val="002B49F9"/>
    <w:rsid w:val="002E120C"/>
    <w:rsid w:val="00304E9A"/>
    <w:rsid w:val="003318AF"/>
    <w:rsid w:val="00332B39"/>
    <w:rsid w:val="003359C1"/>
    <w:rsid w:val="0035272E"/>
    <w:rsid w:val="00361F0F"/>
    <w:rsid w:val="0037403C"/>
    <w:rsid w:val="00395CC4"/>
    <w:rsid w:val="0039608A"/>
    <w:rsid w:val="003A77CD"/>
    <w:rsid w:val="003B1FFE"/>
    <w:rsid w:val="003B2E22"/>
    <w:rsid w:val="003B5A36"/>
    <w:rsid w:val="003D5A1F"/>
    <w:rsid w:val="003E2B75"/>
    <w:rsid w:val="003E68CC"/>
    <w:rsid w:val="0040048D"/>
    <w:rsid w:val="00411214"/>
    <w:rsid w:val="00413921"/>
    <w:rsid w:val="00414123"/>
    <w:rsid w:val="0042143C"/>
    <w:rsid w:val="0043631B"/>
    <w:rsid w:val="00436B84"/>
    <w:rsid w:val="00441642"/>
    <w:rsid w:val="00443D1C"/>
    <w:rsid w:val="0045227A"/>
    <w:rsid w:val="0046054F"/>
    <w:rsid w:val="00463495"/>
    <w:rsid w:val="00463E36"/>
    <w:rsid w:val="004655FD"/>
    <w:rsid w:val="00467125"/>
    <w:rsid w:val="00474188"/>
    <w:rsid w:val="004A0E84"/>
    <w:rsid w:val="004A7167"/>
    <w:rsid w:val="004B345E"/>
    <w:rsid w:val="004B3F38"/>
    <w:rsid w:val="004B4F20"/>
    <w:rsid w:val="004B5A7F"/>
    <w:rsid w:val="004B6757"/>
    <w:rsid w:val="004C47A8"/>
    <w:rsid w:val="004D6413"/>
    <w:rsid w:val="004D76C1"/>
    <w:rsid w:val="004E7411"/>
    <w:rsid w:val="004E7A16"/>
    <w:rsid w:val="004F0258"/>
    <w:rsid w:val="004F0C4A"/>
    <w:rsid w:val="004F47CD"/>
    <w:rsid w:val="004F4C10"/>
    <w:rsid w:val="00512789"/>
    <w:rsid w:val="005255E6"/>
    <w:rsid w:val="00543C10"/>
    <w:rsid w:val="00544439"/>
    <w:rsid w:val="00545C64"/>
    <w:rsid w:val="00547C76"/>
    <w:rsid w:val="005542D7"/>
    <w:rsid w:val="00556186"/>
    <w:rsid w:val="00560416"/>
    <w:rsid w:val="0056480C"/>
    <w:rsid w:val="00564987"/>
    <w:rsid w:val="005655D2"/>
    <w:rsid w:val="00575BDB"/>
    <w:rsid w:val="00575E8B"/>
    <w:rsid w:val="005763F1"/>
    <w:rsid w:val="005833C4"/>
    <w:rsid w:val="005836ED"/>
    <w:rsid w:val="005A3AB8"/>
    <w:rsid w:val="005C21C3"/>
    <w:rsid w:val="005D08EE"/>
    <w:rsid w:val="005D1636"/>
    <w:rsid w:val="005E5101"/>
    <w:rsid w:val="005F7156"/>
    <w:rsid w:val="00601DFC"/>
    <w:rsid w:val="00606433"/>
    <w:rsid w:val="006235EA"/>
    <w:rsid w:val="006364DE"/>
    <w:rsid w:val="006374C1"/>
    <w:rsid w:val="00644ACE"/>
    <w:rsid w:val="00644B56"/>
    <w:rsid w:val="00650DBF"/>
    <w:rsid w:val="00664BD2"/>
    <w:rsid w:val="006706AB"/>
    <w:rsid w:val="0067181A"/>
    <w:rsid w:val="00682BF2"/>
    <w:rsid w:val="00683FB9"/>
    <w:rsid w:val="006858C3"/>
    <w:rsid w:val="00692993"/>
    <w:rsid w:val="006B6CA7"/>
    <w:rsid w:val="006B73E5"/>
    <w:rsid w:val="006C1395"/>
    <w:rsid w:val="006D1DFC"/>
    <w:rsid w:val="006E4676"/>
    <w:rsid w:val="006E4C83"/>
    <w:rsid w:val="006F1006"/>
    <w:rsid w:val="006F20DE"/>
    <w:rsid w:val="006F595F"/>
    <w:rsid w:val="00705F35"/>
    <w:rsid w:val="007167DE"/>
    <w:rsid w:val="007220D5"/>
    <w:rsid w:val="0072238B"/>
    <w:rsid w:val="007313AA"/>
    <w:rsid w:val="0073493E"/>
    <w:rsid w:val="00735DB8"/>
    <w:rsid w:val="00737340"/>
    <w:rsid w:val="00737DD6"/>
    <w:rsid w:val="007408B2"/>
    <w:rsid w:val="007422D6"/>
    <w:rsid w:val="00743E2B"/>
    <w:rsid w:val="00755663"/>
    <w:rsid w:val="00755B5B"/>
    <w:rsid w:val="007578FB"/>
    <w:rsid w:val="00775A88"/>
    <w:rsid w:val="007763C3"/>
    <w:rsid w:val="007A35DA"/>
    <w:rsid w:val="007A3D3F"/>
    <w:rsid w:val="007A42CB"/>
    <w:rsid w:val="007B1E9A"/>
    <w:rsid w:val="007B66AD"/>
    <w:rsid w:val="007B6730"/>
    <w:rsid w:val="007B7412"/>
    <w:rsid w:val="007C0AA8"/>
    <w:rsid w:val="007C529B"/>
    <w:rsid w:val="007D61E5"/>
    <w:rsid w:val="007E6FE9"/>
    <w:rsid w:val="007F01BE"/>
    <w:rsid w:val="007F4E81"/>
    <w:rsid w:val="00803887"/>
    <w:rsid w:val="00806287"/>
    <w:rsid w:val="008303C7"/>
    <w:rsid w:val="0083510E"/>
    <w:rsid w:val="00846B02"/>
    <w:rsid w:val="00847711"/>
    <w:rsid w:val="00851029"/>
    <w:rsid w:val="00853E9E"/>
    <w:rsid w:val="00861E10"/>
    <w:rsid w:val="00877C6C"/>
    <w:rsid w:val="00892AD5"/>
    <w:rsid w:val="00895B29"/>
    <w:rsid w:val="008A0BA2"/>
    <w:rsid w:val="008A16A7"/>
    <w:rsid w:val="008A3200"/>
    <w:rsid w:val="008A3BF8"/>
    <w:rsid w:val="008B3FE0"/>
    <w:rsid w:val="008B72D1"/>
    <w:rsid w:val="008B7D14"/>
    <w:rsid w:val="008C050D"/>
    <w:rsid w:val="008C2613"/>
    <w:rsid w:val="008C7D92"/>
    <w:rsid w:val="008D753C"/>
    <w:rsid w:val="008F1A24"/>
    <w:rsid w:val="008F1B9B"/>
    <w:rsid w:val="0090288C"/>
    <w:rsid w:val="00905A6C"/>
    <w:rsid w:val="00912C2E"/>
    <w:rsid w:val="0091708D"/>
    <w:rsid w:val="0092521C"/>
    <w:rsid w:val="009302A6"/>
    <w:rsid w:val="00931736"/>
    <w:rsid w:val="0093298B"/>
    <w:rsid w:val="0093567B"/>
    <w:rsid w:val="00942411"/>
    <w:rsid w:val="009526F9"/>
    <w:rsid w:val="009548A9"/>
    <w:rsid w:val="009556AA"/>
    <w:rsid w:val="009562C0"/>
    <w:rsid w:val="00960C61"/>
    <w:rsid w:val="00967027"/>
    <w:rsid w:val="009726EB"/>
    <w:rsid w:val="00973063"/>
    <w:rsid w:val="00974F6B"/>
    <w:rsid w:val="00976859"/>
    <w:rsid w:val="0097695B"/>
    <w:rsid w:val="00985912"/>
    <w:rsid w:val="009A3E51"/>
    <w:rsid w:val="009A6B0E"/>
    <w:rsid w:val="009B5207"/>
    <w:rsid w:val="009B54B1"/>
    <w:rsid w:val="009C779F"/>
    <w:rsid w:val="009C785B"/>
    <w:rsid w:val="009E0CD6"/>
    <w:rsid w:val="009E0D3F"/>
    <w:rsid w:val="009E25F3"/>
    <w:rsid w:val="009E3045"/>
    <w:rsid w:val="009E5132"/>
    <w:rsid w:val="009F39BF"/>
    <w:rsid w:val="009F5866"/>
    <w:rsid w:val="009F75F9"/>
    <w:rsid w:val="00A0126A"/>
    <w:rsid w:val="00A02985"/>
    <w:rsid w:val="00A13AC9"/>
    <w:rsid w:val="00A25994"/>
    <w:rsid w:val="00A31E8E"/>
    <w:rsid w:val="00A3225D"/>
    <w:rsid w:val="00A35AAC"/>
    <w:rsid w:val="00A420D0"/>
    <w:rsid w:val="00A4268D"/>
    <w:rsid w:val="00A72AFB"/>
    <w:rsid w:val="00A77D52"/>
    <w:rsid w:val="00A81FF9"/>
    <w:rsid w:val="00A91E25"/>
    <w:rsid w:val="00AA631A"/>
    <w:rsid w:val="00AB49E9"/>
    <w:rsid w:val="00AB75E8"/>
    <w:rsid w:val="00AC4464"/>
    <w:rsid w:val="00AC60E4"/>
    <w:rsid w:val="00AD1AD5"/>
    <w:rsid w:val="00AE1AD8"/>
    <w:rsid w:val="00AE5F90"/>
    <w:rsid w:val="00AF0442"/>
    <w:rsid w:val="00B13880"/>
    <w:rsid w:val="00B16559"/>
    <w:rsid w:val="00B23275"/>
    <w:rsid w:val="00B3118E"/>
    <w:rsid w:val="00B32563"/>
    <w:rsid w:val="00B55E4C"/>
    <w:rsid w:val="00B75342"/>
    <w:rsid w:val="00B82D01"/>
    <w:rsid w:val="00BB1880"/>
    <w:rsid w:val="00BB6DC5"/>
    <w:rsid w:val="00BB70B9"/>
    <w:rsid w:val="00BE10F5"/>
    <w:rsid w:val="00BE2A79"/>
    <w:rsid w:val="00BE590F"/>
    <w:rsid w:val="00BF4D16"/>
    <w:rsid w:val="00C03E86"/>
    <w:rsid w:val="00C140D0"/>
    <w:rsid w:val="00C30D58"/>
    <w:rsid w:val="00C349DB"/>
    <w:rsid w:val="00C35A4D"/>
    <w:rsid w:val="00C5610B"/>
    <w:rsid w:val="00C76390"/>
    <w:rsid w:val="00C77999"/>
    <w:rsid w:val="00C805FA"/>
    <w:rsid w:val="00C82335"/>
    <w:rsid w:val="00C827B9"/>
    <w:rsid w:val="00C85F03"/>
    <w:rsid w:val="00C917E2"/>
    <w:rsid w:val="00C94F4F"/>
    <w:rsid w:val="00CA70EB"/>
    <w:rsid w:val="00CB3CF2"/>
    <w:rsid w:val="00CB5E02"/>
    <w:rsid w:val="00CB6490"/>
    <w:rsid w:val="00CC2599"/>
    <w:rsid w:val="00CD3C8A"/>
    <w:rsid w:val="00CE04FE"/>
    <w:rsid w:val="00CF000A"/>
    <w:rsid w:val="00D01442"/>
    <w:rsid w:val="00D0214A"/>
    <w:rsid w:val="00D03947"/>
    <w:rsid w:val="00D11269"/>
    <w:rsid w:val="00D41718"/>
    <w:rsid w:val="00D475AB"/>
    <w:rsid w:val="00D56A7A"/>
    <w:rsid w:val="00D6759F"/>
    <w:rsid w:val="00D75197"/>
    <w:rsid w:val="00D77640"/>
    <w:rsid w:val="00D77931"/>
    <w:rsid w:val="00DA7448"/>
    <w:rsid w:val="00DB1078"/>
    <w:rsid w:val="00DC1B4E"/>
    <w:rsid w:val="00DD15B9"/>
    <w:rsid w:val="00DD77C5"/>
    <w:rsid w:val="00DD7853"/>
    <w:rsid w:val="00DE3BFC"/>
    <w:rsid w:val="00DE6296"/>
    <w:rsid w:val="00DF0295"/>
    <w:rsid w:val="00DF1950"/>
    <w:rsid w:val="00DF6B1C"/>
    <w:rsid w:val="00DF766D"/>
    <w:rsid w:val="00E06F24"/>
    <w:rsid w:val="00E10393"/>
    <w:rsid w:val="00E109E5"/>
    <w:rsid w:val="00E10EE5"/>
    <w:rsid w:val="00E12E99"/>
    <w:rsid w:val="00E37210"/>
    <w:rsid w:val="00E4069D"/>
    <w:rsid w:val="00E424C5"/>
    <w:rsid w:val="00E44190"/>
    <w:rsid w:val="00E444DF"/>
    <w:rsid w:val="00E466DB"/>
    <w:rsid w:val="00E521EF"/>
    <w:rsid w:val="00E61F9D"/>
    <w:rsid w:val="00E64A2A"/>
    <w:rsid w:val="00E84714"/>
    <w:rsid w:val="00E87DEB"/>
    <w:rsid w:val="00E919F9"/>
    <w:rsid w:val="00EA0819"/>
    <w:rsid w:val="00EA2899"/>
    <w:rsid w:val="00EB3F6B"/>
    <w:rsid w:val="00EB59D7"/>
    <w:rsid w:val="00EB6F6B"/>
    <w:rsid w:val="00EC0435"/>
    <w:rsid w:val="00EC63AD"/>
    <w:rsid w:val="00ED6225"/>
    <w:rsid w:val="00ED69C4"/>
    <w:rsid w:val="00EE3C2E"/>
    <w:rsid w:val="00EE453E"/>
    <w:rsid w:val="00EF0DD3"/>
    <w:rsid w:val="00F041A5"/>
    <w:rsid w:val="00F14D8E"/>
    <w:rsid w:val="00F20289"/>
    <w:rsid w:val="00F26B4C"/>
    <w:rsid w:val="00F379C8"/>
    <w:rsid w:val="00F41013"/>
    <w:rsid w:val="00F417CF"/>
    <w:rsid w:val="00F44945"/>
    <w:rsid w:val="00F5001A"/>
    <w:rsid w:val="00F57511"/>
    <w:rsid w:val="00F60F38"/>
    <w:rsid w:val="00F616C6"/>
    <w:rsid w:val="00F630BA"/>
    <w:rsid w:val="00F664E0"/>
    <w:rsid w:val="00F76046"/>
    <w:rsid w:val="00F841FC"/>
    <w:rsid w:val="00F87211"/>
    <w:rsid w:val="00F90FC4"/>
    <w:rsid w:val="00FA542A"/>
    <w:rsid w:val="00FB1221"/>
    <w:rsid w:val="00FB14B1"/>
    <w:rsid w:val="00FB1C7C"/>
    <w:rsid w:val="00FC2DD8"/>
    <w:rsid w:val="00FD555F"/>
    <w:rsid w:val="00FE1AA2"/>
    <w:rsid w:val="00FE3E40"/>
    <w:rsid w:val="00FE73F1"/>
    <w:rsid w:val="00FF6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9AB0"/>
  <w15:chartTrackingRefBased/>
  <w15:docId w15:val="{23B5E00B-9067-42E0-A39D-3163B456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1EF"/>
  </w:style>
  <w:style w:type="paragraph" w:styleId="Heading1">
    <w:name w:val="heading 1"/>
    <w:basedOn w:val="Normal"/>
    <w:next w:val="Normal"/>
    <w:link w:val="Heading1Char"/>
    <w:uiPriority w:val="9"/>
    <w:qFormat/>
    <w:rsid w:val="003B1FFE"/>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kern w:val="0"/>
      <w:sz w:val="20"/>
      <w:szCs w:val="20"/>
      <w14:ligatures w14:val="none"/>
    </w:rPr>
  </w:style>
  <w:style w:type="paragraph" w:styleId="Heading2">
    <w:name w:val="heading 2"/>
    <w:basedOn w:val="Normal"/>
    <w:next w:val="Normal"/>
    <w:link w:val="Heading2Char"/>
    <w:qFormat/>
    <w:rsid w:val="003B1FFE"/>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kern w:val="0"/>
      <w:sz w:val="20"/>
      <w:szCs w:val="20"/>
      <w14:ligatures w14:val="none"/>
    </w:rPr>
  </w:style>
  <w:style w:type="paragraph" w:styleId="Heading3">
    <w:name w:val="heading 3"/>
    <w:basedOn w:val="Normal"/>
    <w:next w:val="Normal"/>
    <w:link w:val="Heading3Char"/>
    <w:qFormat/>
    <w:rsid w:val="003B1FFE"/>
    <w:pPr>
      <w:numPr>
        <w:ilvl w:val="2"/>
        <w:numId w:val="1"/>
      </w:numPr>
      <w:spacing w:after="0" w:line="240" w:lineRule="exact"/>
      <w:ind w:firstLine="288"/>
      <w:jc w:val="both"/>
      <w:outlineLvl w:val="2"/>
    </w:pPr>
    <w:rPr>
      <w:rFonts w:ascii="Times New Roman" w:eastAsia="SimSun" w:hAnsi="Times New Roman" w:cs="Times New Roman"/>
      <w:i/>
      <w:iCs/>
      <w:noProof/>
      <w:kern w:val="0"/>
      <w:sz w:val="20"/>
      <w:szCs w:val="20"/>
      <w14:ligatures w14:val="none"/>
    </w:rPr>
  </w:style>
  <w:style w:type="paragraph" w:styleId="Heading4">
    <w:name w:val="heading 4"/>
    <w:basedOn w:val="Normal"/>
    <w:next w:val="Normal"/>
    <w:link w:val="Heading4Char"/>
    <w:qFormat/>
    <w:rsid w:val="003B1FFE"/>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FFE"/>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3B1FFE"/>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3B1FFE"/>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3B1FFE"/>
    <w:rPr>
      <w:rFonts w:ascii="Times New Roman" w:eastAsia="SimSun" w:hAnsi="Times New Roman" w:cs="Times New Roman"/>
      <w:i/>
      <w:iCs/>
      <w:noProof/>
      <w:kern w:val="0"/>
      <w:sz w:val="20"/>
      <w:szCs w:val="20"/>
      <w14:ligatures w14:val="none"/>
    </w:rPr>
  </w:style>
  <w:style w:type="paragraph" w:styleId="BodyText">
    <w:name w:val="Body Text"/>
    <w:basedOn w:val="Normal"/>
    <w:link w:val="BodyTextChar"/>
    <w:rsid w:val="003B1FFE"/>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3B1FFE"/>
    <w:rPr>
      <w:rFonts w:ascii="Times New Roman" w:eastAsia="SimSun" w:hAnsi="Times New Roman" w:cs="Times New Roman"/>
      <w:spacing w:val="-1"/>
      <w:kern w:val="0"/>
      <w:sz w:val="20"/>
      <w:szCs w:val="20"/>
      <w:lang w:val="x-none" w:eastAsia="x-none"/>
      <w14:ligatures w14:val="none"/>
    </w:rPr>
  </w:style>
  <w:style w:type="paragraph" w:styleId="Bibliography">
    <w:name w:val="Bibliography"/>
    <w:basedOn w:val="Normal"/>
    <w:next w:val="Normal"/>
    <w:uiPriority w:val="37"/>
    <w:unhideWhenUsed/>
    <w:rsid w:val="003B1FFE"/>
  </w:style>
  <w:style w:type="paragraph" w:styleId="ListParagraph">
    <w:name w:val="List Paragraph"/>
    <w:basedOn w:val="Normal"/>
    <w:uiPriority w:val="34"/>
    <w:qFormat/>
    <w:rsid w:val="00853E9E"/>
    <w:pPr>
      <w:ind w:left="720"/>
      <w:contextualSpacing/>
    </w:pPr>
  </w:style>
  <w:style w:type="paragraph" w:styleId="Caption">
    <w:name w:val="caption"/>
    <w:basedOn w:val="Normal"/>
    <w:next w:val="Normal"/>
    <w:uiPriority w:val="35"/>
    <w:unhideWhenUsed/>
    <w:qFormat/>
    <w:rsid w:val="004C47A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C47A8"/>
    <w:rPr>
      <w:color w:val="666666"/>
    </w:rPr>
  </w:style>
  <w:style w:type="paragraph" w:styleId="Header">
    <w:name w:val="header"/>
    <w:basedOn w:val="Normal"/>
    <w:link w:val="HeaderChar"/>
    <w:uiPriority w:val="99"/>
    <w:unhideWhenUsed/>
    <w:rsid w:val="00735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DB8"/>
  </w:style>
  <w:style w:type="paragraph" w:styleId="Footer">
    <w:name w:val="footer"/>
    <w:basedOn w:val="Normal"/>
    <w:link w:val="FooterChar"/>
    <w:uiPriority w:val="99"/>
    <w:unhideWhenUsed/>
    <w:rsid w:val="00735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DB8"/>
  </w:style>
  <w:style w:type="paragraph" w:styleId="Revision">
    <w:name w:val="Revision"/>
    <w:hidden/>
    <w:uiPriority w:val="99"/>
    <w:semiHidden/>
    <w:rsid w:val="00F14D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5782">
      <w:bodyDiv w:val="1"/>
      <w:marLeft w:val="0"/>
      <w:marRight w:val="0"/>
      <w:marTop w:val="0"/>
      <w:marBottom w:val="0"/>
      <w:divBdr>
        <w:top w:val="none" w:sz="0" w:space="0" w:color="auto"/>
        <w:left w:val="none" w:sz="0" w:space="0" w:color="auto"/>
        <w:bottom w:val="none" w:sz="0" w:space="0" w:color="auto"/>
        <w:right w:val="none" w:sz="0" w:space="0" w:color="auto"/>
      </w:divBdr>
    </w:div>
    <w:div w:id="11615982">
      <w:bodyDiv w:val="1"/>
      <w:marLeft w:val="0"/>
      <w:marRight w:val="0"/>
      <w:marTop w:val="0"/>
      <w:marBottom w:val="0"/>
      <w:divBdr>
        <w:top w:val="none" w:sz="0" w:space="0" w:color="auto"/>
        <w:left w:val="none" w:sz="0" w:space="0" w:color="auto"/>
        <w:bottom w:val="none" w:sz="0" w:space="0" w:color="auto"/>
        <w:right w:val="none" w:sz="0" w:space="0" w:color="auto"/>
      </w:divBdr>
    </w:div>
    <w:div w:id="29452876">
      <w:bodyDiv w:val="1"/>
      <w:marLeft w:val="0"/>
      <w:marRight w:val="0"/>
      <w:marTop w:val="0"/>
      <w:marBottom w:val="0"/>
      <w:divBdr>
        <w:top w:val="none" w:sz="0" w:space="0" w:color="auto"/>
        <w:left w:val="none" w:sz="0" w:space="0" w:color="auto"/>
        <w:bottom w:val="none" w:sz="0" w:space="0" w:color="auto"/>
        <w:right w:val="none" w:sz="0" w:space="0" w:color="auto"/>
      </w:divBdr>
    </w:div>
    <w:div w:id="34503325">
      <w:bodyDiv w:val="1"/>
      <w:marLeft w:val="0"/>
      <w:marRight w:val="0"/>
      <w:marTop w:val="0"/>
      <w:marBottom w:val="0"/>
      <w:divBdr>
        <w:top w:val="none" w:sz="0" w:space="0" w:color="auto"/>
        <w:left w:val="none" w:sz="0" w:space="0" w:color="auto"/>
        <w:bottom w:val="none" w:sz="0" w:space="0" w:color="auto"/>
        <w:right w:val="none" w:sz="0" w:space="0" w:color="auto"/>
      </w:divBdr>
    </w:div>
    <w:div w:id="45107241">
      <w:bodyDiv w:val="1"/>
      <w:marLeft w:val="0"/>
      <w:marRight w:val="0"/>
      <w:marTop w:val="0"/>
      <w:marBottom w:val="0"/>
      <w:divBdr>
        <w:top w:val="none" w:sz="0" w:space="0" w:color="auto"/>
        <w:left w:val="none" w:sz="0" w:space="0" w:color="auto"/>
        <w:bottom w:val="none" w:sz="0" w:space="0" w:color="auto"/>
        <w:right w:val="none" w:sz="0" w:space="0" w:color="auto"/>
      </w:divBdr>
    </w:div>
    <w:div w:id="46682687">
      <w:bodyDiv w:val="1"/>
      <w:marLeft w:val="0"/>
      <w:marRight w:val="0"/>
      <w:marTop w:val="0"/>
      <w:marBottom w:val="0"/>
      <w:divBdr>
        <w:top w:val="none" w:sz="0" w:space="0" w:color="auto"/>
        <w:left w:val="none" w:sz="0" w:space="0" w:color="auto"/>
        <w:bottom w:val="none" w:sz="0" w:space="0" w:color="auto"/>
        <w:right w:val="none" w:sz="0" w:space="0" w:color="auto"/>
      </w:divBdr>
    </w:div>
    <w:div w:id="47579724">
      <w:bodyDiv w:val="1"/>
      <w:marLeft w:val="0"/>
      <w:marRight w:val="0"/>
      <w:marTop w:val="0"/>
      <w:marBottom w:val="0"/>
      <w:divBdr>
        <w:top w:val="none" w:sz="0" w:space="0" w:color="auto"/>
        <w:left w:val="none" w:sz="0" w:space="0" w:color="auto"/>
        <w:bottom w:val="none" w:sz="0" w:space="0" w:color="auto"/>
        <w:right w:val="none" w:sz="0" w:space="0" w:color="auto"/>
      </w:divBdr>
    </w:div>
    <w:div w:id="56901597">
      <w:bodyDiv w:val="1"/>
      <w:marLeft w:val="0"/>
      <w:marRight w:val="0"/>
      <w:marTop w:val="0"/>
      <w:marBottom w:val="0"/>
      <w:divBdr>
        <w:top w:val="none" w:sz="0" w:space="0" w:color="auto"/>
        <w:left w:val="none" w:sz="0" w:space="0" w:color="auto"/>
        <w:bottom w:val="none" w:sz="0" w:space="0" w:color="auto"/>
        <w:right w:val="none" w:sz="0" w:space="0" w:color="auto"/>
      </w:divBdr>
    </w:div>
    <w:div w:id="62797020">
      <w:bodyDiv w:val="1"/>
      <w:marLeft w:val="0"/>
      <w:marRight w:val="0"/>
      <w:marTop w:val="0"/>
      <w:marBottom w:val="0"/>
      <w:divBdr>
        <w:top w:val="none" w:sz="0" w:space="0" w:color="auto"/>
        <w:left w:val="none" w:sz="0" w:space="0" w:color="auto"/>
        <w:bottom w:val="none" w:sz="0" w:space="0" w:color="auto"/>
        <w:right w:val="none" w:sz="0" w:space="0" w:color="auto"/>
      </w:divBdr>
    </w:div>
    <w:div w:id="64229190">
      <w:bodyDiv w:val="1"/>
      <w:marLeft w:val="0"/>
      <w:marRight w:val="0"/>
      <w:marTop w:val="0"/>
      <w:marBottom w:val="0"/>
      <w:divBdr>
        <w:top w:val="none" w:sz="0" w:space="0" w:color="auto"/>
        <w:left w:val="none" w:sz="0" w:space="0" w:color="auto"/>
        <w:bottom w:val="none" w:sz="0" w:space="0" w:color="auto"/>
        <w:right w:val="none" w:sz="0" w:space="0" w:color="auto"/>
      </w:divBdr>
    </w:div>
    <w:div w:id="66340987">
      <w:bodyDiv w:val="1"/>
      <w:marLeft w:val="0"/>
      <w:marRight w:val="0"/>
      <w:marTop w:val="0"/>
      <w:marBottom w:val="0"/>
      <w:divBdr>
        <w:top w:val="none" w:sz="0" w:space="0" w:color="auto"/>
        <w:left w:val="none" w:sz="0" w:space="0" w:color="auto"/>
        <w:bottom w:val="none" w:sz="0" w:space="0" w:color="auto"/>
        <w:right w:val="none" w:sz="0" w:space="0" w:color="auto"/>
      </w:divBdr>
    </w:div>
    <w:div w:id="69233708">
      <w:bodyDiv w:val="1"/>
      <w:marLeft w:val="0"/>
      <w:marRight w:val="0"/>
      <w:marTop w:val="0"/>
      <w:marBottom w:val="0"/>
      <w:divBdr>
        <w:top w:val="none" w:sz="0" w:space="0" w:color="auto"/>
        <w:left w:val="none" w:sz="0" w:space="0" w:color="auto"/>
        <w:bottom w:val="none" w:sz="0" w:space="0" w:color="auto"/>
        <w:right w:val="none" w:sz="0" w:space="0" w:color="auto"/>
      </w:divBdr>
    </w:div>
    <w:div w:id="70394900">
      <w:bodyDiv w:val="1"/>
      <w:marLeft w:val="0"/>
      <w:marRight w:val="0"/>
      <w:marTop w:val="0"/>
      <w:marBottom w:val="0"/>
      <w:divBdr>
        <w:top w:val="none" w:sz="0" w:space="0" w:color="auto"/>
        <w:left w:val="none" w:sz="0" w:space="0" w:color="auto"/>
        <w:bottom w:val="none" w:sz="0" w:space="0" w:color="auto"/>
        <w:right w:val="none" w:sz="0" w:space="0" w:color="auto"/>
      </w:divBdr>
    </w:div>
    <w:div w:id="76831235">
      <w:bodyDiv w:val="1"/>
      <w:marLeft w:val="0"/>
      <w:marRight w:val="0"/>
      <w:marTop w:val="0"/>
      <w:marBottom w:val="0"/>
      <w:divBdr>
        <w:top w:val="none" w:sz="0" w:space="0" w:color="auto"/>
        <w:left w:val="none" w:sz="0" w:space="0" w:color="auto"/>
        <w:bottom w:val="none" w:sz="0" w:space="0" w:color="auto"/>
        <w:right w:val="none" w:sz="0" w:space="0" w:color="auto"/>
      </w:divBdr>
    </w:div>
    <w:div w:id="80688684">
      <w:bodyDiv w:val="1"/>
      <w:marLeft w:val="0"/>
      <w:marRight w:val="0"/>
      <w:marTop w:val="0"/>
      <w:marBottom w:val="0"/>
      <w:divBdr>
        <w:top w:val="none" w:sz="0" w:space="0" w:color="auto"/>
        <w:left w:val="none" w:sz="0" w:space="0" w:color="auto"/>
        <w:bottom w:val="none" w:sz="0" w:space="0" w:color="auto"/>
        <w:right w:val="none" w:sz="0" w:space="0" w:color="auto"/>
      </w:divBdr>
    </w:div>
    <w:div w:id="82188292">
      <w:bodyDiv w:val="1"/>
      <w:marLeft w:val="0"/>
      <w:marRight w:val="0"/>
      <w:marTop w:val="0"/>
      <w:marBottom w:val="0"/>
      <w:divBdr>
        <w:top w:val="none" w:sz="0" w:space="0" w:color="auto"/>
        <w:left w:val="none" w:sz="0" w:space="0" w:color="auto"/>
        <w:bottom w:val="none" w:sz="0" w:space="0" w:color="auto"/>
        <w:right w:val="none" w:sz="0" w:space="0" w:color="auto"/>
      </w:divBdr>
    </w:div>
    <w:div w:id="90666608">
      <w:bodyDiv w:val="1"/>
      <w:marLeft w:val="0"/>
      <w:marRight w:val="0"/>
      <w:marTop w:val="0"/>
      <w:marBottom w:val="0"/>
      <w:divBdr>
        <w:top w:val="none" w:sz="0" w:space="0" w:color="auto"/>
        <w:left w:val="none" w:sz="0" w:space="0" w:color="auto"/>
        <w:bottom w:val="none" w:sz="0" w:space="0" w:color="auto"/>
        <w:right w:val="none" w:sz="0" w:space="0" w:color="auto"/>
      </w:divBdr>
    </w:div>
    <w:div w:id="92095144">
      <w:bodyDiv w:val="1"/>
      <w:marLeft w:val="0"/>
      <w:marRight w:val="0"/>
      <w:marTop w:val="0"/>
      <w:marBottom w:val="0"/>
      <w:divBdr>
        <w:top w:val="none" w:sz="0" w:space="0" w:color="auto"/>
        <w:left w:val="none" w:sz="0" w:space="0" w:color="auto"/>
        <w:bottom w:val="none" w:sz="0" w:space="0" w:color="auto"/>
        <w:right w:val="none" w:sz="0" w:space="0" w:color="auto"/>
      </w:divBdr>
    </w:div>
    <w:div w:id="122970259">
      <w:bodyDiv w:val="1"/>
      <w:marLeft w:val="0"/>
      <w:marRight w:val="0"/>
      <w:marTop w:val="0"/>
      <w:marBottom w:val="0"/>
      <w:divBdr>
        <w:top w:val="none" w:sz="0" w:space="0" w:color="auto"/>
        <w:left w:val="none" w:sz="0" w:space="0" w:color="auto"/>
        <w:bottom w:val="none" w:sz="0" w:space="0" w:color="auto"/>
        <w:right w:val="none" w:sz="0" w:space="0" w:color="auto"/>
      </w:divBdr>
    </w:div>
    <w:div w:id="124738327">
      <w:bodyDiv w:val="1"/>
      <w:marLeft w:val="0"/>
      <w:marRight w:val="0"/>
      <w:marTop w:val="0"/>
      <w:marBottom w:val="0"/>
      <w:divBdr>
        <w:top w:val="none" w:sz="0" w:space="0" w:color="auto"/>
        <w:left w:val="none" w:sz="0" w:space="0" w:color="auto"/>
        <w:bottom w:val="none" w:sz="0" w:space="0" w:color="auto"/>
        <w:right w:val="none" w:sz="0" w:space="0" w:color="auto"/>
      </w:divBdr>
    </w:div>
    <w:div w:id="131482363">
      <w:bodyDiv w:val="1"/>
      <w:marLeft w:val="0"/>
      <w:marRight w:val="0"/>
      <w:marTop w:val="0"/>
      <w:marBottom w:val="0"/>
      <w:divBdr>
        <w:top w:val="none" w:sz="0" w:space="0" w:color="auto"/>
        <w:left w:val="none" w:sz="0" w:space="0" w:color="auto"/>
        <w:bottom w:val="none" w:sz="0" w:space="0" w:color="auto"/>
        <w:right w:val="none" w:sz="0" w:space="0" w:color="auto"/>
      </w:divBdr>
    </w:div>
    <w:div w:id="131682299">
      <w:bodyDiv w:val="1"/>
      <w:marLeft w:val="0"/>
      <w:marRight w:val="0"/>
      <w:marTop w:val="0"/>
      <w:marBottom w:val="0"/>
      <w:divBdr>
        <w:top w:val="none" w:sz="0" w:space="0" w:color="auto"/>
        <w:left w:val="none" w:sz="0" w:space="0" w:color="auto"/>
        <w:bottom w:val="none" w:sz="0" w:space="0" w:color="auto"/>
        <w:right w:val="none" w:sz="0" w:space="0" w:color="auto"/>
      </w:divBdr>
    </w:div>
    <w:div w:id="134642240">
      <w:bodyDiv w:val="1"/>
      <w:marLeft w:val="0"/>
      <w:marRight w:val="0"/>
      <w:marTop w:val="0"/>
      <w:marBottom w:val="0"/>
      <w:divBdr>
        <w:top w:val="none" w:sz="0" w:space="0" w:color="auto"/>
        <w:left w:val="none" w:sz="0" w:space="0" w:color="auto"/>
        <w:bottom w:val="none" w:sz="0" w:space="0" w:color="auto"/>
        <w:right w:val="none" w:sz="0" w:space="0" w:color="auto"/>
      </w:divBdr>
    </w:div>
    <w:div w:id="149753486">
      <w:bodyDiv w:val="1"/>
      <w:marLeft w:val="0"/>
      <w:marRight w:val="0"/>
      <w:marTop w:val="0"/>
      <w:marBottom w:val="0"/>
      <w:divBdr>
        <w:top w:val="none" w:sz="0" w:space="0" w:color="auto"/>
        <w:left w:val="none" w:sz="0" w:space="0" w:color="auto"/>
        <w:bottom w:val="none" w:sz="0" w:space="0" w:color="auto"/>
        <w:right w:val="none" w:sz="0" w:space="0" w:color="auto"/>
      </w:divBdr>
    </w:div>
    <w:div w:id="151413755">
      <w:bodyDiv w:val="1"/>
      <w:marLeft w:val="0"/>
      <w:marRight w:val="0"/>
      <w:marTop w:val="0"/>
      <w:marBottom w:val="0"/>
      <w:divBdr>
        <w:top w:val="none" w:sz="0" w:space="0" w:color="auto"/>
        <w:left w:val="none" w:sz="0" w:space="0" w:color="auto"/>
        <w:bottom w:val="none" w:sz="0" w:space="0" w:color="auto"/>
        <w:right w:val="none" w:sz="0" w:space="0" w:color="auto"/>
      </w:divBdr>
    </w:div>
    <w:div w:id="152457725">
      <w:bodyDiv w:val="1"/>
      <w:marLeft w:val="0"/>
      <w:marRight w:val="0"/>
      <w:marTop w:val="0"/>
      <w:marBottom w:val="0"/>
      <w:divBdr>
        <w:top w:val="none" w:sz="0" w:space="0" w:color="auto"/>
        <w:left w:val="none" w:sz="0" w:space="0" w:color="auto"/>
        <w:bottom w:val="none" w:sz="0" w:space="0" w:color="auto"/>
        <w:right w:val="none" w:sz="0" w:space="0" w:color="auto"/>
      </w:divBdr>
    </w:div>
    <w:div w:id="152644392">
      <w:bodyDiv w:val="1"/>
      <w:marLeft w:val="0"/>
      <w:marRight w:val="0"/>
      <w:marTop w:val="0"/>
      <w:marBottom w:val="0"/>
      <w:divBdr>
        <w:top w:val="none" w:sz="0" w:space="0" w:color="auto"/>
        <w:left w:val="none" w:sz="0" w:space="0" w:color="auto"/>
        <w:bottom w:val="none" w:sz="0" w:space="0" w:color="auto"/>
        <w:right w:val="none" w:sz="0" w:space="0" w:color="auto"/>
      </w:divBdr>
    </w:div>
    <w:div w:id="167915780">
      <w:bodyDiv w:val="1"/>
      <w:marLeft w:val="0"/>
      <w:marRight w:val="0"/>
      <w:marTop w:val="0"/>
      <w:marBottom w:val="0"/>
      <w:divBdr>
        <w:top w:val="none" w:sz="0" w:space="0" w:color="auto"/>
        <w:left w:val="none" w:sz="0" w:space="0" w:color="auto"/>
        <w:bottom w:val="none" w:sz="0" w:space="0" w:color="auto"/>
        <w:right w:val="none" w:sz="0" w:space="0" w:color="auto"/>
      </w:divBdr>
    </w:div>
    <w:div w:id="170459497">
      <w:bodyDiv w:val="1"/>
      <w:marLeft w:val="0"/>
      <w:marRight w:val="0"/>
      <w:marTop w:val="0"/>
      <w:marBottom w:val="0"/>
      <w:divBdr>
        <w:top w:val="none" w:sz="0" w:space="0" w:color="auto"/>
        <w:left w:val="none" w:sz="0" w:space="0" w:color="auto"/>
        <w:bottom w:val="none" w:sz="0" w:space="0" w:color="auto"/>
        <w:right w:val="none" w:sz="0" w:space="0" w:color="auto"/>
      </w:divBdr>
    </w:div>
    <w:div w:id="174850922">
      <w:bodyDiv w:val="1"/>
      <w:marLeft w:val="0"/>
      <w:marRight w:val="0"/>
      <w:marTop w:val="0"/>
      <w:marBottom w:val="0"/>
      <w:divBdr>
        <w:top w:val="none" w:sz="0" w:space="0" w:color="auto"/>
        <w:left w:val="none" w:sz="0" w:space="0" w:color="auto"/>
        <w:bottom w:val="none" w:sz="0" w:space="0" w:color="auto"/>
        <w:right w:val="none" w:sz="0" w:space="0" w:color="auto"/>
      </w:divBdr>
    </w:div>
    <w:div w:id="186918840">
      <w:bodyDiv w:val="1"/>
      <w:marLeft w:val="0"/>
      <w:marRight w:val="0"/>
      <w:marTop w:val="0"/>
      <w:marBottom w:val="0"/>
      <w:divBdr>
        <w:top w:val="none" w:sz="0" w:space="0" w:color="auto"/>
        <w:left w:val="none" w:sz="0" w:space="0" w:color="auto"/>
        <w:bottom w:val="none" w:sz="0" w:space="0" w:color="auto"/>
        <w:right w:val="none" w:sz="0" w:space="0" w:color="auto"/>
      </w:divBdr>
    </w:div>
    <w:div w:id="210193056">
      <w:bodyDiv w:val="1"/>
      <w:marLeft w:val="0"/>
      <w:marRight w:val="0"/>
      <w:marTop w:val="0"/>
      <w:marBottom w:val="0"/>
      <w:divBdr>
        <w:top w:val="none" w:sz="0" w:space="0" w:color="auto"/>
        <w:left w:val="none" w:sz="0" w:space="0" w:color="auto"/>
        <w:bottom w:val="none" w:sz="0" w:space="0" w:color="auto"/>
        <w:right w:val="none" w:sz="0" w:space="0" w:color="auto"/>
      </w:divBdr>
    </w:div>
    <w:div w:id="210506598">
      <w:bodyDiv w:val="1"/>
      <w:marLeft w:val="0"/>
      <w:marRight w:val="0"/>
      <w:marTop w:val="0"/>
      <w:marBottom w:val="0"/>
      <w:divBdr>
        <w:top w:val="none" w:sz="0" w:space="0" w:color="auto"/>
        <w:left w:val="none" w:sz="0" w:space="0" w:color="auto"/>
        <w:bottom w:val="none" w:sz="0" w:space="0" w:color="auto"/>
        <w:right w:val="none" w:sz="0" w:space="0" w:color="auto"/>
      </w:divBdr>
    </w:div>
    <w:div w:id="211886538">
      <w:bodyDiv w:val="1"/>
      <w:marLeft w:val="0"/>
      <w:marRight w:val="0"/>
      <w:marTop w:val="0"/>
      <w:marBottom w:val="0"/>
      <w:divBdr>
        <w:top w:val="none" w:sz="0" w:space="0" w:color="auto"/>
        <w:left w:val="none" w:sz="0" w:space="0" w:color="auto"/>
        <w:bottom w:val="none" w:sz="0" w:space="0" w:color="auto"/>
        <w:right w:val="none" w:sz="0" w:space="0" w:color="auto"/>
      </w:divBdr>
    </w:div>
    <w:div w:id="213201731">
      <w:bodyDiv w:val="1"/>
      <w:marLeft w:val="0"/>
      <w:marRight w:val="0"/>
      <w:marTop w:val="0"/>
      <w:marBottom w:val="0"/>
      <w:divBdr>
        <w:top w:val="none" w:sz="0" w:space="0" w:color="auto"/>
        <w:left w:val="none" w:sz="0" w:space="0" w:color="auto"/>
        <w:bottom w:val="none" w:sz="0" w:space="0" w:color="auto"/>
        <w:right w:val="none" w:sz="0" w:space="0" w:color="auto"/>
      </w:divBdr>
    </w:div>
    <w:div w:id="217204213">
      <w:bodyDiv w:val="1"/>
      <w:marLeft w:val="0"/>
      <w:marRight w:val="0"/>
      <w:marTop w:val="0"/>
      <w:marBottom w:val="0"/>
      <w:divBdr>
        <w:top w:val="none" w:sz="0" w:space="0" w:color="auto"/>
        <w:left w:val="none" w:sz="0" w:space="0" w:color="auto"/>
        <w:bottom w:val="none" w:sz="0" w:space="0" w:color="auto"/>
        <w:right w:val="none" w:sz="0" w:space="0" w:color="auto"/>
      </w:divBdr>
    </w:div>
    <w:div w:id="217515633">
      <w:bodyDiv w:val="1"/>
      <w:marLeft w:val="0"/>
      <w:marRight w:val="0"/>
      <w:marTop w:val="0"/>
      <w:marBottom w:val="0"/>
      <w:divBdr>
        <w:top w:val="none" w:sz="0" w:space="0" w:color="auto"/>
        <w:left w:val="none" w:sz="0" w:space="0" w:color="auto"/>
        <w:bottom w:val="none" w:sz="0" w:space="0" w:color="auto"/>
        <w:right w:val="none" w:sz="0" w:space="0" w:color="auto"/>
      </w:divBdr>
    </w:div>
    <w:div w:id="218982415">
      <w:bodyDiv w:val="1"/>
      <w:marLeft w:val="0"/>
      <w:marRight w:val="0"/>
      <w:marTop w:val="0"/>
      <w:marBottom w:val="0"/>
      <w:divBdr>
        <w:top w:val="none" w:sz="0" w:space="0" w:color="auto"/>
        <w:left w:val="none" w:sz="0" w:space="0" w:color="auto"/>
        <w:bottom w:val="none" w:sz="0" w:space="0" w:color="auto"/>
        <w:right w:val="none" w:sz="0" w:space="0" w:color="auto"/>
      </w:divBdr>
    </w:div>
    <w:div w:id="221455058">
      <w:bodyDiv w:val="1"/>
      <w:marLeft w:val="0"/>
      <w:marRight w:val="0"/>
      <w:marTop w:val="0"/>
      <w:marBottom w:val="0"/>
      <w:divBdr>
        <w:top w:val="none" w:sz="0" w:space="0" w:color="auto"/>
        <w:left w:val="none" w:sz="0" w:space="0" w:color="auto"/>
        <w:bottom w:val="none" w:sz="0" w:space="0" w:color="auto"/>
        <w:right w:val="none" w:sz="0" w:space="0" w:color="auto"/>
      </w:divBdr>
    </w:div>
    <w:div w:id="228804150">
      <w:bodyDiv w:val="1"/>
      <w:marLeft w:val="0"/>
      <w:marRight w:val="0"/>
      <w:marTop w:val="0"/>
      <w:marBottom w:val="0"/>
      <w:divBdr>
        <w:top w:val="none" w:sz="0" w:space="0" w:color="auto"/>
        <w:left w:val="none" w:sz="0" w:space="0" w:color="auto"/>
        <w:bottom w:val="none" w:sz="0" w:space="0" w:color="auto"/>
        <w:right w:val="none" w:sz="0" w:space="0" w:color="auto"/>
      </w:divBdr>
    </w:div>
    <w:div w:id="238910978">
      <w:bodyDiv w:val="1"/>
      <w:marLeft w:val="0"/>
      <w:marRight w:val="0"/>
      <w:marTop w:val="0"/>
      <w:marBottom w:val="0"/>
      <w:divBdr>
        <w:top w:val="none" w:sz="0" w:space="0" w:color="auto"/>
        <w:left w:val="none" w:sz="0" w:space="0" w:color="auto"/>
        <w:bottom w:val="none" w:sz="0" w:space="0" w:color="auto"/>
        <w:right w:val="none" w:sz="0" w:space="0" w:color="auto"/>
      </w:divBdr>
    </w:div>
    <w:div w:id="251203595">
      <w:bodyDiv w:val="1"/>
      <w:marLeft w:val="0"/>
      <w:marRight w:val="0"/>
      <w:marTop w:val="0"/>
      <w:marBottom w:val="0"/>
      <w:divBdr>
        <w:top w:val="none" w:sz="0" w:space="0" w:color="auto"/>
        <w:left w:val="none" w:sz="0" w:space="0" w:color="auto"/>
        <w:bottom w:val="none" w:sz="0" w:space="0" w:color="auto"/>
        <w:right w:val="none" w:sz="0" w:space="0" w:color="auto"/>
      </w:divBdr>
    </w:div>
    <w:div w:id="282419433">
      <w:bodyDiv w:val="1"/>
      <w:marLeft w:val="0"/>
      <w:marRight w:val="0"/>
      <w:marTop w:val="0"/>
      <w:marBottom w:val="0"/>
      <w:divBdr>
        <w:top w:val="none" w:sz="0" w:space="0" w:color="auto"/>
        <w:left w:val="none" w:sz="0" w:space="0" w:color="auto"/>
        <w:bottom w:val="none" w:sz="0" w:space="0" w:color="auto"/>
        <w:right w:val="none" w:sz="0" w:space="0" w:color="auto"/>
      </w:divBdr>
    </w:div>
    <w:div w:id="286158831">
      <w:bodyDiv w:val="1"/>
      <w:marLeft w:val="0"/>
      <w:marRight w:val="0"/>
      <w:marTop w:val="0"/>
      <w:marBottom w:val="0"/>
      <w:divBdr>
        <w:top w:val="none" w:sz="0" w:space="0" w:color="auto"/>
        <w:left w:val="none" w:sz="0" w:space="0" w:color="auto"/>
        <w:bottom w:val="none" w:sz="0" w:space="0" w:color="auto"/>
        <w:right w:val="none" w:sz="0" w:space="0" w:color="auto"/>
      </w:divBdr>
    </w:div>
    <w:div w:id="286278632">
      <w:bodyDiv w:val="1"/>
      <w:marLeft w:val="0"/>
      <w:marRight w:val="0"/>
      <w:marTop w:val="0"/>
      <w:marBottom w:val="0"/>
      <w:divBdr>
        <w:top w:val="none" w:sz="0" w:space="0" w:color="auto"/>
        <w:left w:val="none" w:sz="0" w:space="0" w:color="auto"/>
        <w:bottom w:val="none" w:sz="0" w:space="0" w:color="auto"/>
        <w:right w:val="none" w:sz="0" w:space="0" w:color="auto"/>
      </w:divBdr>
    </w:div>
    <w:div w:id="296878363">
      <w:bodyDiv w:val="1"/>
      <w:marLeft w:val="0"/>
      <w:marRight w:val="0"/>
      <w:marTop w:val="0"/>
      <w:marBottom w:val="0"/>
      <w:divBdr>
        <w:top w:val="none" w:sz="0" w:space="0" w:color="auto"/>
        <w:left w:val="none" w:sz="0" w:space="0" w:color="auto"/>
        <w:bottom w:val="none" w:sz="0" w:space="0" w:color="auto"/>
        <w:right w:val="none" w:sz="0" w:space="0" w:color="auto"/>
      </w:divBdr>
    </w:div>
    <w:div w:id="303199518">
      <w:bodyDiv w:val="1"/>
      <w:marLeft w:val="0"/>
      <w:marRight w:val="0"/>
      <w:marTop w:val="0"/>
      <w:marBottom w:val="0"/>
      <w:divBdr>
        <w:top w:val="none" w:sz="0" w:space="0" w:color="auto"/>
        <w:left w:val="none" w:sz="0" w:space="0" w:color="auto"/>
        <w:bottom w:val="none" w:sz="0" w:space="0" w:color="auto"/>
        <w:right w:val="none" w:sz="0" w:space="0" w:color="auto"/>
      </w:divBdr>
    </w:div>
    <w:div w:id="309216655">
      <w:bodyDiv w:val="1"/>
      <w:marLeft w:val="0"/>
      <w:marRight w:val="0"/>
      <w:marTop w:val="0"/>
      <w:marBottom w:val="0"/>
      <w:divBdr>
        <w:top w:val="none" w:sz="0" w:space="0" w:color="auto"/>
        <w:left w:val="none" w:sz="0" w:space="0" w:color="auto"/>
        <w:bottom w:val="none" w:sz="0" w:space="0" w:color="auto"/>
        <w:right w:val="none" w:sz="0" w:space="0" w:color="auto"/>
      </w:divBdr>
    </w:div>
    <w:div w:id="325404472">
      <w:bodyDiv w:val="1"/>
      <w:marLeft w:val="0"/>
      <w:marRight w:val="0"/>
      <w:marTop w:val="0"/>
      <w:marBottom w:val="0"/>
      <w:divBdr>
        <w:top w:val="none" w:sz="0" w:space="0" w:color="auto"/>
        <w:left w:val="none" w:sz="0" w:space="0" w:color="auto"/>
        <w:bottom w:val="none" w:sz="0" w:space="0" w:color="auto"/>
        <w:right w:val="none" w:sz="0" w:space="0" w:color="auto"/>
      </w:divBdr>
    </w:div>
    <w:div w:id="327095090">
      <w:bodyDiv w:val="1"/>
      <w:marLeft w:val="0"/>
      <w:marRight w:val="0"/>
      <w:marTop w:val="0"/>
      <w:marBottom w:val="0"/>
      <w:divBdr>
        <w:top w:val="none" w:sz="0" w:space="0" w:color="auto"/>
        <w:left w:val="none" w:sz="0" w:space="0" w:color="auto"/>
        <w:bottom w:val="none" w:sz="0" w:space="0" w:color="auto"/>
        <w:right w:val="none" w:sz="0" w:space="0" w:color="auto"/>
      </w:divBdr>
    </w:div>
    <w:div w:id="336230955">
      <w:bodyDiv w:val="1"/>
      <w:marLeft w:val="0"/>
      <w:marRight w:val="0"/>
      <w:marTop w:val="0"/>
      <w:marBottom w:val="0"/>
      <w:divBdr>
        <w:top w:val="none" w:sz="0" w:space="0" w:color="auto"/>
        <w:left w:val="none" w:sz="0" w:space="0" w:color="auto"/>
        <w:bottom w:val="none" w:sz="0" w:space="0" w:color="auto"/>
        <w:right w:val="none" w:sz="0" w:space="0" w:color="auto"/>
      </w:divBdr>
    </w:div>
    <w:div w:id="348412235">
      <w:bodyDiv w:val="1"/>
      <w:marLeft w:val="0"/>
      <w:marRight w:val="0"/>
      <w:marTop w:val="0"/>
      <w:marBottom w:val="0"/>
      <w:divBdr>
        <w:top w:val="none" w:sz="0" w:space="0" w:color="auto"/>
        <w:left w:val="none" w:sz="0" w:space="0" w:color="auto"/>
        <w:bottom w:val="none" w:sz="0" w:space="0" w:color="auto"/>
        <w:right w:val="none" w:sz="0" w:space="0" w:color="auto"/>
      </w:divBdr>
    </w:div>
    <w:div w:id="359285819">
      <w:bodyDiv w:val="1"/>
      <w:marLeft w:val="0"/>
      <w:marRight w:val="0"/>
      <w:marTop w:val="0"/>
      <w:marBottom w:val="0"/>
      <w:divBdr>
        <w:top w:val="none" w:sz="0" w:space="0" w:color="auto"/>
        <w:left w:val="none" w:sz="0" w:space="0" w:color="auto"/>
        <w:bottom w:val="none" w:sz="0" w:space="0" w:color="auto"/>
        <w:right w:val="none" w:sz="0" w:space="0" w:color="auto"/>
      </w:divBdr>
    </w:div>
    <w:div w:id="364254217">
      <w:bodyDiv w:val="1"/>
      <w:marLeft w:val="0"/>
      <w:marRight w:val="0"/>
      <w:marTop w:val="0"/>
      <w:marBottom w:val="0"/>
      <w:divBdr>
        <w:top w:val="none" w:sz="0" w:space="0" w:color="auto"/>
        <w:left w:val="none" w:sz="0" w:space="0" w:color="auto"/>
        <w:bottom w:val="none" w:sz="0" w:space="0" w:color="auto"/>
        <w:right w:val="none" w:sz="0" w:space="0" w:color="auto"/>
      </w:divBdr>
    </w:div>
    <w:div w:id="371737298">
      <w:bodyDiv w:val="1"/>
      <w:marLeft w:val="0"/>
      <w:marRight w:val="0"/>
      <w:marTop w:val="0"/>
      <w:marBottom w:val="0"/>
      <w:divBdr>
        <w:top w:val="none" w:sz="0" w:space="0" w:color="auto"/>
        <w:left w:val="none" w:sz="0" w:space="0" w:color="auto"/>
        <w:bottom w:val="none" w:sz="0" w:space="0" w:color="auto"/>
        <w:right w:val="none" w:sz="0" w:space="0" w:color="auto"/>
      </w:divBdr>
    </w:div>
    <w:div w:id="387460426">
      <w:bodyDiv w:val="1"/>
      <w:marLeft w:val="0"/>
      <w:marRight w:val="0"/>
      <w:marTop w:val="0"/>
      <w:marBottom w:val="0"/>
      <w:divBdr>
        <w:top w:val="none" w:sz="0" w:space="0" w:color="auto"/>
        <w:left w:val="none" w:sz="0" w:space="0" w:color="auto"/>
        <w:bottom w:val="none" w:sz="0" w:space="0" w:color="auto"/>
        <w:right w:val="none" w:sz="0" w:space="0" w:color="auto"/>
      </w:divBdr>
    </w:div>
    <w:div w:id="394620711">
      <w:bodyDiv w:val="1"/>
      <w:marLeft w:val="0"/>
      <w:marRight w:val="0"/>
      <w:marTop w:val="0"/>
      <w:marBottom w:val="0"/>
      <w:divBdr>
        <w:top w:val="none" w:sz="0" w:space="0" w:color="auto"/>
        <w:left w:val="none" w:sz="0" w:space="0" w:color="auto"/>
        <w:bottom w:val="none" w:sz="0" w:space="0" w:color="auto"/>
        <w:right w:val="none" w:sz="0" w:space="0" w:color="auto"/>
      </w:divBdr>
    </w:div>
    <w:div w:id="395973107">
      <w:bodyDiv w:val="1"/>
      <w:marLeft w:val="0"/>
      <w:marRight w:val="0"/>
      <w:marTop w:val="0"/>
      <w:marBottom w:val="0"/>
      <w:divBdr>
        <w:top w:val="none" w:sz="0" w:space="0" w:color="auto"/>
        <w:left w:val="none" w:sz="0" w:space="0" w:color="auto"/>
        <w:bottom w:val="none" w:sz="0" w:space="0" w:color="auto"/>
        <w:right w:val="none" w:sz="0" w:space="0" w:color="auto"/>
      </w:divBdr>
    </w:div>
    <w:div w:id="398020726">
      <w:bodyDiv w:val="1"/>
      <w:marLeft w:val="0"/>
      <w:marRight w:val="0"/>
      <w:marTop w:val="0"/>
      <w:marBottom w:val="0"/>
      <w:divBdr>
        <w:top w:val="none" w:sz="0" w:space="0" w:color="auto"/>
        <w:left w:val="none" w:sz="0" w:space="0" w:color="auto"/>
        <w:bottom w:val="none" w:sz="0" w:space="0" w:color="auto"/>
        <w:right w:val="none" w:sz="0" w:space="0" w:color="auto"/>
      </w:divBdr>
    </w:div>
    <w:div w:id="408432176">
      <w:bodyDiv w:val="1"/>
      <w:marLeft w:val="0"/>
      <w:marRight w:val="0"/>
      <w:marTop w:val="0"/>
      <w:marBottom w:val="0"/>
      <w:divBdr>
        <w:top w:val="none" w:sz="0" w:space="0" w:color="auto"/>
        <w:left w:val="none" w:sz="0" w:space="0" w:color="auto"/>
        <w:bottom w:val="none" w:sz="0" w:space="0" w:color="auto"/>
        <w:right w:val="none" w:sz="0" w:space="0" w:color="auto"/>
      </w:divBdr>
    </w:div>
    <w:div w:id="416053384">
      <w:bodyDiv w:val="1"/>
      <w:marLeft w:val="0"/>
      <w:marRight w:val="0"/>
      <w:marTop w:val="0"/>
      <w:marBottom w:val="0"/>
      <w:divBdr>
        <w:top w:val="none" w:sz="0" w:space="0" w:color="auto"/>
        <w:left w:val="none" w:sz="0" w:space="0" w:color="auto"/>
        <w:bottom w:val="none" w:sz="0" w:space="0" w:color="auto"/>
        <w:right w:val="none" w:sz="0" w:space="0" w:color="auto"/>
      </w:divBdr>
    </w:div>
    <w:div w:id="422800809">
      <w:bodyDiv w:val="1"/>
      <w:marLeft w:val="0"/>
      <w:marRight w:val="0"/>
      <w:marTop w:val="0"/>
      <w:marBottom w:val="0"/>
      <w:divBdr>
        <w:top w:val="none" w:sz="0" w:space="0" w:color="auto"/>
        <w:left w:val="none" w:sz="0" w:space="0" w:color="auto"/>
        <w:bottom w:val="none" w:sz="0" w:space="0" w:color="auto"/>
        <w:right w:val="none" w:sz="0" w:space="0" w:color="auto"/>
      </w:divBdr>
    </w:div>
    <w:div w:id="426968280">
      <w:bodyDiv w:val="1"/>
      <w:marLeft w:val="0"/>
      <w:marRight w:val="0"/>
      <w:marTop w:val="0"/>
      <w:marBottom w:val="0"/>
      <w:divBdr>
        <w:top w:val="none" w:sz="0" w:space="0" w:color="auto"/>
        <w:left w:val="none" w:sz="0" w:space="0" w:color="auto"/>
        <w:bottom w:val="none" w:sz="0" w:space="0" w:color="auto"/>
        <w:right w:val="none" w:sz="0" w:space="0" w:color="auto"/>
      </w:divBdr>
    </w:div>
    <w:div w:id="427970602">
      <w:bodyDiv w:val="1"/>
      <w:marLeft w:val="0"/>
      <w:marRight w:val="0"/>
      <w:marTop w:val="0"/>
      <w:marBottom w:val="0"/>
      <w:divBdr>
        <w:top w:val="none" w:sz="0" w:space="0" w:color="auto"/>
        <w:left w:val="none" w:sz="0" w:space="0" w:color="auto"/>
        <w:bottom w:val="none" w:sz="0" w:space="0" w:color="auto"/>
        <w:right w:val="none" w:sz="0" w:space="0" w:color="auto"/>
      </w:divBdr>
    </w:div>
    <w:div w:id="428277957">
      <w:bodyDiv w:val="1"/>
      <w:marLeft w:val="0"/>
      <w:marRight w:val="0"/>
      <w:marTop w:val="0"/>
      <w:marBottom w:val="0"/>
      <w:divBdr>
        <w:top w:val="none" w:sz="0" w:space="0" w:color="auto"/>
        <w:left w:val="none" w:sz="0" w:space="0" w:color="auto"/>
        <w:bottom w:val="none" w:sz="0" w:space="0" w:color="auto"/>
        <w:right w:val="none" w:sz="0" w:space="0" w:color="auto"/>
      </w:divBdr>
    </w:div>
    <w:div w:id="428700214">
      <w:bodyDiv w:val="1"/>
      <w:marLeft w:val="0"/>
      <w:marRight w:val="0"/>
      <w:marTop w:val="0"/>
      <w:marBottom w:val="0"/>
      <w:divBdr>
        <w:top w:val="none" w:sz="0" w:space="0" w:color="auto"/>
        <w:left w:val="none" w:sz="0" w:space="0" w:color="auto"/>
        <w:bottom w:val="none" w:sz="0" w:space="0" w:color="auto"/>
        <w:right w:val="none" w:sz="0" w:space="0" w:color="auto"/>
      </w:divBdr>
    </w:div>
    <w:div w:id="434983368">
      <w:bodyDiv w:val="1"/>
      <w:marLeft w:val="0"/>
      <w:marRight w:val="0"/>
      <w:marTop w:val="0"/>
      <w:marBottom w:val="0"/>
      <w:divBdr>
        <w:top w:val="none" w:sz="0" w:space="0" w:color="auto"/>
        <w:left w:val="none" w:sz="0" w:space="0" w:color="auto"/>
        <w:bottom w:val="none" w:sz="0" w:space="0" w:color="auto"/>
        <w:right w:val="none" w:sz="0" w:space="0" w:color="auto"/>
      </w:divBdr>
    </w:div>
    <w:div w:id="448163979">
      <w:bodyDiv w:val="1"/>
      <w:marLeft w:val="0"/>
      <w:marRight w:val="0"/>
      <w:marTop w:val="0"/>
      <w:marBottom w:val="0"/>
      <w:divBdr>
        <w:top w:val="none" w:sz="0" w:space="0" w:color="auto"/>
        <w:left w:val="none" w:sz="0" w:space="0" w:color="auto"/>
        <w:bottom w:val="none" w:sz="0" w:space="0" w:color="auto"/>
        <w:right w:val="none" w:sz="0" w:space="0" w:color="auto"/>
      </w:divBdr>
    </w:div>
    <w:div w:id="453253491">
      <w:bodyDiv w:val="1"/>
      <w:marLeft w:val="0"/>
      <w:marRight w:val="0"/>
      <w:marTop w:val="0"/>
      <w:marBottom w:val="0"/>
      <w:divBdr>
        <w:top w:val="none" w:sz="0" w:space="0" w:color="auto"/>
        <w:left w:val="none" w:sz="0" w:space="0" w:color="auto"/>
        <w:bottom w:val="none" w:sz="0" w:space="0" w:color="auto"/>
        <w:right w:val="none" w:sz="0" w:space="0" w:color="auto"/>
      </w:divBdr>
    </w:div>
    <w:div w:id="453526429">
      <w:bodyDiv w:val="1"/>
      <w:marLeft w:val="0"/>
      <w:marRight w:val="0"/>
      <w:marTop w:val="0"/>
      <w:marBottom w:val="0"/>
      <w:divBdr>
        <w:top w:val="none" w:sz="0" w:space="0" w:color="auto"/>
        <w:left w:val="none" w:sz="0" w:space="0" w:color="auto"/>
        <w:bottom w:val="none" w:sz="0" w:space="0" w:color="auto"/>
        <w:right w:val="none" w:sz="0" w:space="0" w:color="auto"/>
      </w:divBdr>
    </w:div>
    <w:div w:id="460272694">
      <w:bodyDiv w:val="1"/>
      <w:marLeft w:val="0"/>
      <w:marRight w:val="0"/>
      <w:marTop w:val="0"/>
      <w:marBottom w:val="0"/>
      <w:divBdr>
        <w:top w:val="none" w:sz="0" w:space="0" w:color="auto"/>
        <w:left w:val="none" w:sz="0" w:space="0" w:color="auto"/>
        <w:bottom w:val="none" w:sz="0" w:space="0" w:color="auto"/>
        <w:right w:val="none" w:sz="0" w:space="0" w:color="auto"/>
      </w:divBdr>
    </w:div>
    <w:div w:id="463499878">
      <w:bodyDiv w:val="1"/>
      <w:marLeft w:val="0"/>
      <w:marRight w:val="0"/>
      <w:marTop w:val="0"/>
      <w:marBottom w:val="0"/>
      <w:divBdr>
        <w:top w:val="none" w:sz="0" w:space="0" w:color="auto"/>
        <w:left w:val="none" w:sz="0" w:space="0" w:color="auto"/>
        <w:bottom w:val="none" w:sz="0" w:space="0" w:color="auto"/>
        <w:right w:val="none" w:sz="0" w:space="0" w:color="auto"/>
      </w:divBdr>
    </w:div>
    <w:div w:id="465708380">
      <w:bodyDiv w:val="1"/>
      <w:marLeft w:val="0"/>
      <w:marRight w:val="0"/>
      <w:marTop w:val="0"/>
      <w:marBottom w:val="0"/>
      <w:divBdr>
        <w:top w:val="none" w:sz="0" w:space="0" w:color="auto"/>
        <w:left w:val="none" w:sz="0" w:space="0" w:color="auto"/>
        <w:bottom w:val="none" w:sz="0" w:space="0" w:color="auto"/>
        <w:right w:val="none" w:sz="0" w:space="0" w:color="auto"/>
      </w:divBdr>
    </w:div>
    <w:div w:id="468473401">
      <w:bodyDiv w:val="1"/>
      <w:marLeft w:val="0"/>
      <w:marRight w:val="0"/>
      <w:marTop w:val="0"/>
      <w:marBottom w:val="0"/>
      <w:divBdr>
        <w:top w:val="none" w:sz="0" w:space="0" w:color="auto"/>
        <w:left w:val="none" w:sz="0" w:space="0" w:color="auto"/>
        <w:bottom w:val="none" w:sz="0" w:space="0" w:color="auto"/>
        <w:right w:val="none" w:sz="0" w:space="0" w:color="auto"/>
      </w:divBdr>
    </w:div>
    <w:div w:id="472911748">
      <w:bodyDiv w:val="1"/>
      <w:marLeft w:val="0"/>
      <w:marRight w:val="0"/>
      <w:marTop w:val="0"/>
      <w:marBottom w:val="0"/>
      <w:divBdr>
        <w:top w:val="none" w:sz="0" w:space="0" w:color="auto"/>
        <w:left w:val="none" w:sz="0" w:space="0" w:color="auto"/>
        <w:bottom w:val="none" w:sz="0" w:space="0" w:color="auto"/>
        <w:right w:val="none" w:sz="0" w:space="0" w:color="auto"/>
      </w:divBdr>
    </w:div>
    <w:div w:id="473722917">
      <w:bodyDiv w:val="1"/>
      <w:marLeft w:val="0"/>
      <w:marRight w:val="0"/>
      <w:marTop w:val="0"/>
      <w:marBottom w:val="0"/>
      <w:divBdr>
        <w:top w:val="none" w:sz="0" w:space="0" w:color="auto"/>
        <w:left w:val="none" w:sz="0" w:space="0" w:color="auto"/>
        <w:bottom w:val="none" w:sz="0" w:space="0" w:color="auto"/>
        <w:right w:val="none" w:sz="0" w:space="0" w:color="auto"/>
      </w:divBdr>
    </w:div>
    <w:div w:id="480659271">
      <w:bodyDiv w:val="1"/>
      <w:marLeft w:val="0"/>
      <w:marRight w:val="0"/>
      <w:marTop w:val="0"/>
      <w:marBottom w:val="0"/>
      <w:divBdr>
        <w:top w:val="none" w:sz="0" w:space="0" w:color="auto"/>
        <w:left w:val="none" w:sz="0" w:space="0" w:color="auto"/>
        <w:bottom w:val="none" w:sz="0" w:space="0" w:color="auto"/>
        <w:right w:val="none" w:sz="0" w:space="0" w:color="auto"/>
      </w:divBdr>
    </w:div>
    <w:div w:id="480927983">
      <w:bodyDiv w:val="1"/>
      <w:marLeft w:val="0"/>
      <w:marRight w:val="0"/>
      <w:marTop w:val="0"/>
      <w:marBottom w:val="0"/>
      <w:divBdr>
        <w:top w:val="none" w:sz="0" w:space="0" w:color="auto"/>
        <w:left w:val="none" w:sz="0" w:space="0" w:color="auto"/>
        <w:bottom w:val="none" w:sz="0" w:space="0" w:color="auto"/>
        <w:right w:val="none" w:sz="0" w:space="0" w:color="auto"/>
      </w:divBdr>
    </w:div>
    <w:div w:id="493303550">
      <w:bodyDiv w:val="1"/>
      <w:marLeft w:val="0"/>
      <w:marRight w:val="0"/>
      <w:marTop w:val="0"/>
      <w:marBottom w:val="0"/>
      <w:divBdr>
        <w:top w:val="none" w:sz="0" w:space="0" w:color="auto"/>
        <w:left w:val="none" w:sz="0" w:space="0" w:color="auto"/>
        <w:bottom w:val="none" w:sz="0" w:space="0" w:color="auto"/>
        <w:right w:val="none" w:sz="0" w:space="0" w:color="auto"/>
      </w:divBdr>
    </w:div>
    <w:div w:id="496120141">
      <w:bodyDiv w:val="1"/>
      <w:marLeft w:val="0"/>
      <w:marRight w:val="0"/>
      <w:marTop w:val="0"/>
      <w:marBottom w:val="0"/>
      <w:divBdr>
        <w:top w:val="none" w:sz="0" w:space="0" w:color="auto"/>
        <w:left w:val="none" w:sz="0" w:space="0" w:color="auto"/>
        <w:bottom w:val="none" w:sz="0" w:space="0" w:color="auto"/>
        <w:right w:val="none" w:sz="0" w:space="0" w:color="auto"/>
      </w:divBdr>
    </w:div>
    <w:div w:id="499736156">
      <w:bodyDiv w:val="1"/>
      <w:marLeft w:val="0"/>
      <w:marRight w:val="0"/>
      <w:marTop w:val="0"/>
      <w:marBottom w:val="0"/>
      <w:divBdr>
        <w:top w:val="none" w:sz="0" w:space="0" w:color="auto"/>
        <w:left w:val="none" w:sz="0" w:space="0" w:color="auto"/>
        <w:bottom w:val="none" w:sz="0" w:space="0" w:color="auto"/>
        <w:right w:val="none" w:sz="0" w:space="0" w:color="auto"/>
      </w:divBdr>
    </w:div>
    <w:div w:id="504055378">
      <w:bodyDiv w:val="1"/>
      <w:marLeft w:val="0"/>
      <w:marRight w:val="0"/>
      <w:marTop w:val="0"/>
      <w:marBottom w:val="0"/>
      <w:divBdr>
        <w:top w:val="none" w:sz="0" w:space="0" w:color="auto"/>
        <w:left w:val="none" w:sz="0" w:space="0" w:color="auto"/>
        <w:bottom w:val="none" w:sz="0" w:space="0" w:color="auto"/>
        <w:right w:val="none" w:sz="0" w:space="0" w:color="auto"/>
      </w:divBdr>
    </w:div>
    <w:div w:id="515844627">
      <w:bodyDiv w:val="1"/>
      <w:marLeft w:val="0"/>
      <w:marRight w:val="0"/>
      <w:marTop w:val="0"/>
      <w:marBottom w:val="0"/>
      <w:divBdr>
        <w:top w:val="none" w:sz="0" w:space="0" w:color="auto"/>
        <w:left w:val="none" w:sz="0" w:space="0" w:color="auto"/>
        <w:bottom w:val="none" w:sz="0" w:space="0" w:color="auto"/>
        <w:right w:val="none" w:sz="0" w:space="0" w:color="auto"/>
      </w:divBdr>
    </w:div>
    <w:div w:id="519201435">
      <w:bodyDiv w:val="1"/>
      <w:marLeft w:val="0"/>
      <w:marRight w:val="0"/>
      <w:marTop w:val="0"/>
      <w:marBottom w:val="0"/>
      <w:divBdr>
        <w:top w:val="none" w:sz="0" w:space="0" w:color="auto"/>
        <w:left w:val="none" w:sz="0" w:space="0" w:color="auto"/>
        <w:bottom w:val="none" w:sz="0" w:space="0" w:color="auto"/>
        <w:right w:val="none" w:sz="0" w:space="0" w:color="auto"/>
      </w:divBdr>
    </w:div>
    <w:div w:id="522791856">
      <w:bodyDiv w:val="1"/>
      <w:marLeft w:val="0"/>
      <w:marRight w:val="0"/>
      <w:marTop w:val="0"/>
      <w:marBottom w:val="0"/>
      <w:divBdr>
        <w:top w:val="none" w:sz="0" w:space="0" w:color="auto"/>
        <w:left w:val="none" w:sz="0" w:space="0" w:color="auto"/>
        <w:bottom w:val="none" w:sz="0" w:space="0" w:color="auto"/>
        <w:right w:val="none" w:sz="0" w:space="0" w:color="auto"/>
      </w:divBdr>
    </w:div>
    <w:div w:id="531958831">
      <w:bodyDiv w:val="1"/>
      <w:marLeft w:val="0"/>
      <w:marRight w:val="0"/>
      <w:marTop w:val="0"/>
      <w:marBottom w:val="0"/>
      <w:divBdr>
        <w:top w:val="none" w:sz="0" w:space="0" w:color="auto"/>
        <w:left w:val="none" w:sz="0" w:space="0" w:color="auto"/>
        <w:bottom w:val="none" w:sz="0" w:space="0" w:color="auto"/>
        <w:right w:val="none" w:sz="0" w:space="0" w:color="auto"/>
      </w:divBdr>
    </w:div>
    <w:div w:id="532889266">
      <w:bodyDiv w:val="1"/>
      <w:marLeft w:val="0"/>
      <w:marRight w:val="0"/>
      <w:marTop w:val="0"/>
      <w:marBottom w:val="0"/>
      <w:divBdr>
        <w:top w:val="none" w:sz="0" w:space="0" w:color="auto"/>
        <w:left w:val="none" w:sz="0" w:space="0" w:color="auto"/>
        <w:bottom w:val="none" w:sz="0" w:space="0" w:color="auto"/>
        <w:right w:val="none" w:sz="0" w:space="0" w:color="auto"/>
      </w:divBdr>
    </w:div>
    <w:div w:id="542865558">
      <w:bodyDiv w:val="1"/>
      <w:marLeft w:val="0"/>
      <w:marRight w:val="0"/>
      <w:marTop w:val="0"/>
      <w:marBottom w:val="0"/>
      <w:divBdr>
        <w:top w:val="none" w:sz="0" w:space="0" w:color="auto"/>
        <w:left w:val="none" w:sz="0" w:space="0" w:color="auto"/>
        <w:bottom w:val="none" w:sz="0" w:space="0" w:color="auto"/>
        <w:right w:val="none" w:sz="0" w:space="0" w:color="auto"/>
      </w:divBdr>
    </w:div>
    <w:div w:id="577323266">
      <w:bodyDiv w:val="1"/>
      <w:marLeft w:val="0"/>
      <w:marRight w:val="0"/>
      <w:marTop w:val="0"/>
      <w:marBottom w:val="0"/>
      <w:divBdr>
        <w:top w:val="none" w:sz="0" w:space="0" w:color="auto"/>
        <w:left w:val="none" w:sz="0" w:space="0" w:color="auto"/>
        <w:bottom w:val="none" w:sz="0" w:space="0" w:color="auto"/>
        <w:right w:val="none" w:sz="0" w:space="0" w:color="auto"/>
      </w:divBdr>
    </w:div>
    <w:div w:id="594050093">
      <w:bodyDiv w:val="1"/>
      <w:marLeft w:val="0"/>
      <w:marRight w:val="0"/>
      <w:marTop w:val="0"/>
      <w:marBottom w:val="0"/>
      <w:divBdr>
        <w:top w:val="none" w:sz="0" w:space="0" w:color="auto"/>
        <w:left w:val="none" w:sz="0" w:space="0" w:color="auto"/>
        <w:bottom w:val="none" w:sz="0" w:space="0" w:color="auto"/>
        <w:right w:val="none" w:sz="0" w:space="0" w:color="auto"/>
      </w:divBdr>
    </w:div>
    <w:div w:id="596332538">
      <w:bodyDiv w:val="1"/>
      <w:marLeft w:val="0"/>
      <w:marRight w:val="0"/>
      <w:marTop w:val="0"/>
      <w:marBottom w:val="0"/>
      <w:divBdr>
        <w:top w:val="none" w:sz="0" w:space="0" w:color="auto"/>
        <w:left w:val="none" w:sz="0" w:space="0" w:color="auto"/>
        <w:bottom w:val="none" w:sz="0" w:space="0" w:color="auto"/>
        <w:right w:val="none" w:sz="0" w:space="0" w:color="auto"/>
      </w:divBdr>
    </w:div>
    <w:div w:id="601959781">
      <w:bodyDiv w:val="1"/>
      <w:marLeft w:val="0"/>
      <w:marRight w:val="0"/>
      <w:marTop w:val="0"/>
      <w:marBottom w:val="0"/>
      <w:divBdr>
        <w:top w:val="none" w:sz="0" w:space="0" w:color="auto"/>
        <w:left w:val="none" w:sz="0" w:space="0" w:color="auto"/>
        <w:bottom w:val="none" w:sz="0" w:space="0" w:color="auto"/>
        <w:right w:val="none" w:sz="0" w:space="0" w:color="auto"/>
      </w:divBdr>
    </w:div>
    <w:div w:id="604848330">
      <w:bodyDiv w:val="1"/>
      <w:marLeft w:val="0"/>
      <w:marRight w:val="0"/>
      <w:marTop w:val="0"/>
      <w:marBottom w:val="0"/>
      <w:divBdr>
        <w:top w:val="none" w:sz="0" w:space="0" w:color="auto"/>
        <w:left w:val="none" w:sz="0" w:space="0" w:color="auto"/>
        <w:bottom w:val="none" w:sz="0" w:space="0" w:color="auto"/>
        <w:right w:val="none" w:sz="0" w:space="0" w:color="auto"/>
      </w:divBdr>
    </w:div>
    <w:div w:id="611205108">
      <w:bodyDiv w:val="1"/>
      <w:marLeft w:val="0"/>
      <w:marRight w:val="0"/>
      <w:marTop w:val="0"/>
      <w:marBottom w:val="0"/>
      <w:divBdr>
        <w:top w:val="none" w:sz="0" w:space="0" w:color="auto"/>
        <w:left w:val="none" w:sz="0" w:space="0" w:color="auto"/>
        <w:bottom w:val="none" w:sz="0" w:space="0" w:color="auto"/>
        <w:right w:val="none" w:sz="0" w:space="0" w:color="auto"/>
      </w:divBdr>
    </w:div>
    <w:div w:id="618071081">
      <w:bodyDiv w:val="1"/>
      <w:marLeft w:val="0"/>
      <w:marRight w:val="0"/>
      <w:marTop w:val="0"/>
      <w:marBottom w:val="0"/>
      <w:divBdr>
        <w:top w:val="none" w:sz="0" w:space="0" w:color="auto"/>
        <w:left w:val="none" w:sz="0" w:space="0" w:color="auto"/>
        <w:bottom w:val="none" w:sz="0" w:space="0" w:color="auto"/>
        <w:right w:val="none" w:sz="0" w:space="0" w:color="auto"/>
      </w:divBdr>
    </w:div>
    <w:div w:id="620766503">
      <w:bodyDiv w:val="1"/>
      <w:marLeft w:val="0"/>
      <w:marRight w:val="0"/>
      <w:marTop w:val="0"/>
      <w:marBottom w:val="0"/>
      <w:divBdr>
        <w:top w:val="none" w:sz="0" w:space="0" w:color="auto"/>
        <w:left w:val="none" w:sz="0" w:space="0" w:color="auto"/>
        <w:bottom w:val="none" w:sz="0" w:space="0" w:color="auto"/>
        <w:right w:val="none" w:sz="0" w:space="0" w:color="auto"/>
      </w:divBdr>
    </w:div>
    <w:div w:id="622199513">
      <w:bodyDiv w:val="1"/>
      <w:marLeft w:val="0"/>
      <w:marRight w:val="0"/>
      <w:marTop w:val="0"/>
      <w:marBottom w:val="0"/>
      <w:divBdr>
        <w:top w:val="none" w:sz="0" w:space="0" w:color="auto"/>
        <w:left w:val="none" w:sz="0" w:space="0" w:color="auto"/>
        <w:bottom w:val="none" w:sz="0" w:space="0" w:color="auto"/>
        <w:right w:val="none" w:sz="0" w:space="0" w:color="auto"/>
      </w:divBdr>
    </w:div>
    <w:div w:id="622342458">
      <w:bodyDiv w:val="1"/>
      <w:marLeft w:val="0"/>
      <w:marRight w:val="0"/>
      <w:marTop w:val="0"/>
      <w:marBottom w:val="0"/>
      <w:divBdr>
        <w:top w:val="none" w:sz="0" w:space="0" w:color="auto"/>
        <w:left w:val="none" w:sz="0" w:space="0" w:color="auto"/>
        <w:bottom w:val="none" w:sz="0" w:space="0" w:color="auto"/>
        <w:right w:val="none" w:sz="0" w:space="0" w:color="auto"/>
      </w:divBdr>
    </w:div>
    <w:div w:id="634138661">
      <w:bodyDiv w:val="1"/>
      <w:marLeft w:val="0"/>
      <w:marRight w:val="0"/>
      <w:marTop w:val="0"/>
      <w:marBottom w:val="0"/>
      <w:divBdr>
        <w:top w:val="none" w:sz="0" w:space="0" w:color="auto"/>
        <w:left w:val="none" w:sz="0" w:space="0" w:color="auto"/>
        <w:bottom w:val="none" w:sz="0" w:space="0" w:color="auto"/>
        <w:right w:val="none" w:sz="0" w:space="0" w:color="auto"/>
      </w:divBdr>
    </w:div>
    <w:div w:id="636035952">
      <w:bodyDiv w:val="1"/>
      <w:marLeft w:val="0"/>
      <w:marRight w:val="0"/>
      <w:marTop w:val="0"/>
      <w:marBottom w:val="0"/>
      <w:divBdr>
        <w:top w:val="none" w:sz="0" w:space="0" w:color="auto"/>
        <w:left w:val="none" w:sz="0" w:space="0" w:color="auto"/>
        <w:bottom w:val="none" w:sz="0" w:space="0" w:color="auto"/>
        <w:right w:val="none" w:sz="0" w:space="0" w:color="auto"/>
      </w:divBdr>
    </w:div>
    <w:div w:id="641885289">
      <w:bodyDiv w:val="1"/>
      <w:marLeft w:val="0"/>
      <w:marRight w:val="0"/>
      <w:marTop w:val="0"/>
      <w:marBottom w:val="0"/>
      <w:divBdr>
        <w:top w:val="none" w:sz="0" w:space="0" w:color="auto"/>
        <w:left w:val="none" w:sz="0" w:space="0" w:color="auto"/>
        <w:bottom w:val="none" w:sz="0" w:space="0" w:color="auto"/>
        <w:right w:val="none" w:sz="0" w:space="0" w:color="auto"/>
      </w:divBdr>
    </w:div>
    <w:div w:id="645399927">
      <w:bodyDiv w:val="1"/>
      <w:marLeft w:val="0"/>
      <w:marRight w:val="0"/>
      <w:marTop w:val="0"/>
      <w:marBottom w:val="0"/>
      <w:divBdr>
        <w:top w:val="none" w:sz="0" w:space="0" w:color="auto"/>
        <w:left w:val="none" w:sz="0" w:space="0" w:color="auto"/>
        <w:bottom w:val="none" w:sz="0" w:space="0" w:color="auto"/>
        <w:right w:val="none" w:sz="0" w:space="0" w:color="auto"/>
      </w:divBdr>
    </w:div>
    <w:div w:id="647439390">
      <w:bodyDiv w:val="1"/>
      <w:marLeft w:val="0"/>
      <w:marRight w:val="0"/>
      <w:marTop w:val="0"/>
      <w:marBottom w:val="0"/>
      <w:divBdr>
        <w:top w:val="none" w:sz="0" w:space="0" w:color="auto"/>
        <w:left w:val="none" w:sz="0" w:space="0" w:color="auto"/>
        <w:bottom w:val="none" w:sz="0" w:space="0" w:color="auto"/>
        <w:right w:val="none" w:sz="0" w:space="0" w:color="auto"/>
      </w:divBdr>
    </w:div>
    <w:div w:id="652181328">
      <w:bodyDiv w:val="1"/>
      <w:marLeft w:val="0"/>
      <w:marRight w:val="0"/>
      <w:marTop w:val="0"/>
      <w:marBottom w:val="0"/>
      <w:divBdr>
        <w:top w:val="none" w:sz="0" w:space="0" w:color="auto"/>
        <w:left w:val="none" w:sz="0" w:space="0" w:color="auto"/>
        <w:bottom w:val="none" w:sz="0" w:space="0" w:color="auto"/>
        <w:right w:val="none" w:sz="0" w:space="0" w:color="auto"/>
      </w:divBdr>
    </w:div>
    <w:div w:id="655383293">
      <w:bodyDiv w:val="1"/>
      <w:marLeft w:val="0"/>
      <w:marRight w:val="0"/>
      <w:marTop w:val="0"/>
      <w:marBottom w:val="0"/>
      <w:divBdr>
        <w:top w:val="none" w:sz="0" w:space="0" w:color="auto"/>
        <w:left w:val="none" w:sz="0" w:space="0" w:color="auto"/>
        <w:bottom w:val="none" w:sz="0" w:space="0" w:color="auto"/>
        <w:right w:val="none" w:sz="0" w:space="0" w:color="auto"/>
      </w:divBdr>
    </w:div>
    <w:div w:id="661196879">
      <w:bodyDiv w:val="1"/>
      <w:marLeft w:val="0"/>
      <w:marRight w:val="0"/>
      <w:marTop w:val="0"/>
      <w:marBottom w:val="0"/>
      <w:divBdr>
        <w:top w:val="none" w:sz="0" w:space="0" w:color="auto"/>
        <w:left w:val="none" w:sz="0" w:space="0" w:color="auto"/>
        <w:bottom w:val="none" w:sz="0" w:space="0" w:color="auto"/>
        <w:right w:val="none" w:sz="0" w:space="0" w:color="auto"/>
      </w:divBdr>
    </w:div>
    <w:div w:id="670722302">
      <w:bodyDiv w:val="1"/>
      <w:marLeft w:val="0"/>
      <w:marRight w:val="0"/>
      <w:marTop w:val="0"/>
      <w:marBottom w:val="0"/>
      <w:divBdr>
        <w:top w:val="none" w:sz="0" w:space="0" w:color="auto"/>
        <w:left w:val="none" w:sz="0" w:space="0" w:color="auto"/>
        <w:bottom w:val="none" w:sz="0" w:space="0" w:color="auto"/>
        <w:right w:val="none" w:sz="0" w:space="0" w:color="auto"/>
      </w:divBdr>
    </w:div>
    <w:div w:id="673340019">
      <w:bodyDiv w:val="1"/>
      <w:marLeft w:val="0"/>
      <w:marRight w:val="0"/>
      <w:marTop w:val="0"/>
      <w:marBottom w:val="0"/>
      <w:divBdr>
        <w:top w:val="none" w:sz="0" w:space="0" w:color="auto"/>
        <w:left w:val="none" w:sz="0" w:space="0" w:color="auto"/>
        <w:bottom w:val="none" w:sz="0" w:space="0" w:color="auto"/>
        <w:right w:val="none" w:sz="0" w:space="0" w:color="auto"/>
      </w:divBdr>
    </w:div>
    <w:div w:id="684140012">
      <w:bodyDiv w:val="1"/>
      <w:marLeft w:val="0"/>
      <w:marRight w:val="0"/>
      <w:marTop w:val="0"/>
      <w:marBottom w:val="0"/>
      <w:divBdr>
        <w:top w:val="none" w:sz="0" w:space="0" w:color="auto"/>
        <w:left w:val="none" w:sz="0" w:space="0" w:color="auto"/>
        <w:bottom w:val="none" w:sz="0" w:space="0" w:color="auto"/>
        <w:right w:val="none" w:sz="0" w:space="0" w:color="auto"/>
      </w:divBdr>
    </w:div>
    <w:div w:id="689919593">
      <w:bodyDiv w:val="1"/>
      <w:marLeft w:val="0"/>
      <w:marRight w:val="0"/>
      <w:marTop w:val="0"/>
      <w:marBottom w:val="0"/>
      <w:divBdr>
        <w:top w:val="none" w:sz="0" w:space="0" w:color="auto"/>
        <w:left w:val="none" w:sz="0" w:space="0" w:color="auto"/>
        <w:bottom w:val="none" w:sz="0" w:space="0" w:color="auto"/>
        <w:right w:val="none" w:sz="0" w:space="0" w:color="auto"/>
      </w:divBdr>
    </w:div>
    <w:div w:id="694648158">
      <w:bodyDiv w:val="1"/>
      <w:marLeft w:val="0"/>
      <w:marRight w:val="0"/>
      <w:marTop w:val="0"/>
      <w:marBottom w:val="0"/>
      <w:divBdr>
        <w:top w:val="none" w:sz="0" w:space="0" w:color="auto"/>
        <w:left w:val="none" w:sz="0" w:space="0" w:color="auto"/>
        <w:bottom w:val="none" w:sz="0" w:space="0" w:color="auto"/>
        <w:right w:val="none" w:sz="0" w:space="0" w:color="auto"/>
      </w:divBdr>
    </w:div>
    <w:div w:id="702831332">
      <w:bodyDiv w:val="1"/>
      <w:marLeft w:val="0"/>
      <w:marRight w:val="0"/>
      <w:marTop w:val="0"/>
      <w:marBottom w:val="0"/>
      <w:divBdr>
        <w:top w:val="none" w:sz="0" w:space="0" w:color="auto"/>
        <w:left w:val="none" w:sz="0" w:space="0" w:color="auto"/>
        <w:bottom w:val="none" w:sz="0" w:space="0" w:color="auto"/>
        <w:right w:val="none" w:sz="0" w:space="0" w:color="auto"/>
      </w:divBdr>
    </w:div>
    <w:div w:id="706686753">
      <w:bodyDiv w:val="1"/>
      <w:marLeft w:val="0"/>
      <w:marRight w:val="0"/>
      <w:marTop w:val="0"/>
      <w:marBottom w:val="0"/>
      <w:divBdr>
        <w:top w:val="none" w:sz="0" w:space="0" w:color="auto"/>
        <w:left w:val="none" w:sz="0" w:space="0" w:color="auto"/>
        <w:bottom w:val="none" w:sz="0" w:space="0" w:color="auto"/>
        <w:right w:val="none" w:sz="0" w:space="0" w:color="auto"/>
      </w:divBdr>
    </w:div>
    <w:div w:id="715856879">
      <w:bodyDiv w:val="1"/>
      <w:marLeft w:val="0"/>
      <w:marRight w:val="0"/>
      <w:marTop w:val="0"/>
      <w:marBottom w:val="0"/>
      <w:divBdr>
        <w:top w:val="none" w:sz="0" w:space="0" w:color="auto"/>
        <w:left w:val="none" w:sz="0" w:space="0" w:color="auto"/>
        <w:bottom w:val="none" w:sz="0" w:space="0" w:color="auto"/>
        <w:right w:val="none" w:sz="0" w:space="0" w:color="auto"/>
      </w:divBdr>
    </w:div>
    <w:div w:id="716903320">
      <w:bodyDiv w:val="1"/>
      <w:marLeft w:val="0"/>
      <w:marRight w:val="0"/>
      <w:marTop w:val="0"/>
      <w:marBottom w:val="0"/>
      <w:divBdr>
        <w:top w:val="none" w:sz="0" w:space="0" w:color="auto"/>
        <w:left w:val="none" w:sz="0" w:space="0" w:color="auto"/>
        <w:bottom w:val="none" w:sz="0" w:space="0" w:color="auto"/>
        <w:right w:val="none" w:sz="0" w:space="0" w:color="auto"/>
      </w:divBdr>
    </w:div>
    <w:div w:id="723258265">
      <w:bodyDiv w:val="1"/>
      <w:marLeft w:val="0"/>
      <w:marRight w:val="0"/>
      <w:marTop w:val="0"/>
      <w:marBottom w:val="0"/>
      <w:divBdr>
        <w:top w:val="none" w:sz="0" w:space="0" w:color="auto"/>
        <w:left w:val="none" w:sz="0" w:space="0" w:color="auto"/>
        <w:bottom w:val="none" w:sz="0" w:space="0" w:color="auto"/>
        <w:right w:val="none" w:sz="0" w:space="0" w:color="auto"/>
      </w:divBdr>
    </w:div>
    <w:div w:id="728193851">
      <w:bodyDiv w:val="1"/>
      <w:marLeft w:val="0"/>
      <w:marRight w:val="0"/>
      <w:marTop w:val="0"/>
      <w:marBottom w:val="0"/>
      <w:divBdr>
        <w:top w:val="none" w:sz="0" w:space="0" w:color="auto"/>
        <w:left w:val="none" w:sz="0" w:space="0" w:color="auto"/>
        <w:bottom w:val="none" w:sz="0" w:space="0" w:color="auto"/>
        <w:right w:val="none" w:sz="0" w:space="0" w:color="auto"/>
      </w:divBdr>
    </w:div>
    <w:div w:id="755249416">
      <w:bodyDiv w:val="1"/>
      <w:marLeft w:val="0"/>
      <w:marRight w:val="0"/>
      <w:marTop w:val="0"/>
      <w:marBottom w:val="0"/>
      <w:divBdr>
        <w:top w:val="none" w:sz="0" w:space="0" w:color="auto"/>
        <w:left w:val="none" w:sz="0" w:space="0" w:color="auto"/>
        <w:bottom w:val="none" w:sz="0" w:space="0" w:color="auto"/>
        <w:right w:val="none" w:sz="0" w:space="0" w:color="auto"/>
      </w:divBdr>
    </w:div>
    <w:div w:id="755899737">
      <w:bodyDiv w:val="1"/>
      <w:marLeft w:val="0"/>
      <w:marRight w:val="0"/>
      <w:marTop w:val="0"/>
      <w:marBottom w:val="0"/>
      <w:divBdr>
        <w:top w:val="none" w:sz="0" w:space="0" w:color="auto"/>
        <w:left w:val="none" w:sz="0" w:space="0" w:color="auto"/>
        <w:bottom w:val="none" w:sz="0" w:space="0" w:color="auto"/>
        <w:right w:val="none" w:sz="0" w:space="0" w:color="auto"/>
      </w:divBdr>
    </w:div>
    <w:div w:id="762649474">
      <w:bodyDiv w:val="1"/>
      <w:marLeft w:val="0"/>
      <w:marRight w:val="0"/>
      <w:marTop w:val="0"/>
      <w:marBottom w:val="0"/>
      <w:divBdr>
        <w:top w:val="none" w:sz="0" w:space="0" w:color="auto"/>
        <w:left w:val="none" w:sz="0" w:space="0" w:color="auto"/>
        <w:bottom w:val="none" w:sz="0" w:space="0" w:color="auto"/>
        <w:right w:val="none" w:sz="0" w:space="0" w:color="auto"/>
      </w:divBdr>
    </w:div>
    <w:div w:id="771706832">
      <w:bodyDiv w:val="1"/>
      <w:marLeft w:val="0"/>
      <w:marRight w:val="0"/>
      <w:marTop w:val="0"/>
      <w:marBottom w:val="0"/>
      <w:divBdr>
        <w:top w:val="none" w:sz="0" w:space="0" w:color="auto"/>
        <w:left w:val="none" w:sz="0" w:space="0" w:color="auto"/>
        <w:bottom w:val="none" w:sz="0" w:space="0" w:color="auto"/>
        <w:right w:val="none" w:sz="0" w:space="0" w:color="auto"/>
      </w:divBdr>
    </w:div>
    <w:div w:id="773483087">
      <w:bodyDiv w:val="1"/>
      <w:marLeft w:val="0"/>
      <w:marRight w:val="0"/>
      <w:marTop w:val="0"/>
      <w:marBottom w:val="0"/>
      <w:divBdr>
        <w:top w:val="none" w:sz="0" w:space="0" w:color="auto"/>
        <w:left w:val="none" w:sz="0" w:space="0" w:color="auto"/>
        <w:bottom w:val="none" w:sz="0" w:space="0" w:color="auto"/>
        <w:right w:val="none" w:sz="0" w:space="0" w:color="auto"/>
      </w:divBdr>
    </w:div>
    <w:div w:id="774908965">
      <w:bodyDiv w:val="1"/>
      <w:marLeft w:val="0"/>
      <w:marRight w:val="0"/>
      <w:marTop w:val="0"/>
      <w:marBottom w:val="0"/>
      <w:divBdr>
        <w:top w:val="none" w:sz="0" w:space="0" w:color="auto"/>
        <w:left w:val="none" w:sz="0" w:space="0" w:color="auto"/>
        <w:bottom w:val="none" w:sz="0" w:space="0" w:color="auto"/>
        <w:right w:val="none" w:sz="0" w:space="0" w:color="auto"/>
      </w:divBdr>
    </w:div>
    <w:div w:id="776414443">
      <w:bodyDiv w:val="1"/>
      <w:marLeft w:val="0"/>
      <w:marRight w:val="0"/>
      <w:marTop w:val="0"/>
      <w:marBottom w:val="0"/>
      <w:divBdr>
        <w:top w:val="none" w:sz="0" w:space="0" w:color="auto"/>
        <w:left w:val="none" w:sz="0" w:space="0" w:color="auto"/>
        <w:bottom w:val="none" w:sz="0" w:space="0" w:color="auto"/>
        <w:right w:val="none" w:sz="0" w:space="0" w:color="auto"/>
      </w:divBdr>
    </w:div>
    <w:div w:id="777598403">
      <w:bodyDiv w:val="1"/>
      <w:marLeft w:val="0"/>
      <w:marRight w:val="0"/>
      <w:marTop w:val="0"/>
      <w:marBottom w:val="0"/>
      <w:divBdr>
        <w:top w:val="none" w:sz="0" w:space="0" w:color="auto"/>
        <w:left w:val="none" w:sz="0" w:space="0" w:color="auto"/>
        <w:bottom w:val="none" w:sz="0" w:space="0" w:color="auto"/>
        <w:right w:val="none" w:sz="0" w:space="0" w:color="auto"/>
      </w:divBdr>
    </w:div>
    <w:div w:id="779570197">
      <w:bodyDiv w:val="1"/>
      <w:marLeft w:val="0"/>
      <w:marRight w:val="0"/>
      <w:marTop w:val="0"/>
      <w:marBottom w:val="0"/>
      <w:divBdr>
        <w:top w:val="none" w:sz="0" w:space="0" w:color="auto"/>
        <w:left w:val="none" w:sz="0" w:space="0" w:color="auto"/>
        <w:bottom w:val="none" w:sz="0" w:space="0" w:color="auto"/>
        <w:right w:val="none" w:sz="0" w:space="0" w:color="auto"/>
      </w:divBdr>
    </w:div>
    <w:div w:id="781605723">
      <w:bodyDiv w:val="1"/>
      <w:marLeft w:val="0"/>
      <w:marRight w:val="0"/>
      <w:marTop w:val="0"/>
      <w:marBottom w:val="0"/>
      <w:divBdr>
        <w:top w:val="none" w:sz="0" w:space="0" w:color="auto"/>
        <w:left w:val="none" w:sz="0" w:space="0" w:color="auto"/>
        <w:bottom w:val="none" w:sz="0" w:space="0" w:color="auto"/>
        <w:right w:val="none" w:sz="0" w:space="0" w:color="auto"/>
      </w:divBdr>
    </w:div>
    <w:div w:id="783381035">
      <w:bodyDiv w:val="1"/>
      <w:marLeft w:val="0"/>
      <w:marRight w:val="0"/>
      <w:marTop w:val="0"/>
      <w:marBottom w:val="0"/>
      <w:divBdr>
        <w:top w:val="none" w:sz="0" w:space="0" w:color="auto"/>
        <w:left w:val="none" w:sz="0" w:space="0" w:color="auto"/>
        <w:bottom w:val="none" w:sz="0" w:space="0" w:color="auto"/>
        <w:right w:val="none" w:sz="0" w:space="0" w:color="auto"/>
      </w:divBdr>
    </w:div>
    <w:div w:id="785546104">
      <w:bodyDiv w:val="1"/>
      <w:marLeft w:val="0"/>
      <w:marRight w:val="0"/>
      <w:marTop w:val="0"/>
      <w:marBottom w:val="0"/>
      <w:divBdr>
        <w:top w:val="none" w:sz="0" w:space="0" w:color="auto"/>
        <w:left w:val="none" w:sz="0" w:space="0" w:color="auto"/>
        <w:bottom w:val="none" w:sz="0" w:space="0" w:color="auto"/>
        <w:right w:val="none" w:sz="0" w:space="0" w:color="auto"/>
      </w:divBdr>
    </w:div>
    <w:div w:id="785662911">
      <w:bodyDiv w:val="1"/>
      <w:marLeft w:val="0"/>
      <w:marRight w:val="0"/>
      <w:marTop w:val="0"/>
      <w:marBottom w:val="0"/>
      <w:divBdr>
        <w:top w:val="none" w:sz="0" w:space="0" w:color="auto"/>
        <w:left w:val="none" w:sz="0" w:space="0" w:color="auto"/>
        <w:bottom w:val="none" w:sz="0" w:space="0" w:color="auto"/>
        <w:right w:val="none" w:sz="0" w:space="0" w:color="auto"/>
      </w:divBdr>
    </w:div>
    <w:div w:id="787163151">
      <w:bodyDiv w:val="1"/>
      <w:marLeft w:val="0"/>
      <w:marRight w:val="0"/>
      <w:marTop w:val="0"/>
      <w:marBottom w:val="0"/>
      <w:divBdr>
        <w:top w:val="none" w:sz="0" w:space="0" w:color="auto"/>
        <w:left w:val="none" w:sz="0" w:space="0" w:color="auto"/>
        <w:bottom w:val="none" w:sz="0" w:space="0" w:color="auto"/>
        <w:right w:val="none" w:sz="0" w:space="0" w:color="auto"/>
      </w:divBdr>
    </w:div>
    <w:div w:id="787549663">
      <w:bodyDiv w:val="1"/>
      <w:marLeft w:val="0"/>
      <w:marRight w:val="0"/>
      <w:marTop w:val="0"/>
      <w:marBottom w:val="0"/>
      <w:divBdr>
        <w:top w:val="none" w:sz="0" w:space="0" w:color="auto"/>
        <w:left w:val="none" w:sz="0" w:space="0" w:color="auto"/>
        <w:bottom w:val="none" w:sz="0" w:space="0" w:color="auto"/>
        <w:right w:val="none" w:sz="0" w:space="0" w:color="auto"/>
      </w:divBdr>
    </w:div>
    <w:div w:id="787698586">
      <w:bodyDiv w:val="1"/>
      <w:marLeft w:val="0"/>
      <w:marRight w:val="0"/>
      <w:marTop w:val="0"/>
      <w:marBottom w:val="0"/>
      <w:divBdr>
        <w:top w:val="none" w:sz="0" w:space="0" w:color="auto"/>
        <w:left w:val="none" w:sz="0" w:space="0" w:color="auto"/>
        <w:bottom w:val="none" w:sz="0" w:space="0" w:color="auto"/>
        <w:right w:val="none" w:sz="0" w:space="0" w:color="auto"/>
      </w:divBdr>
    </w:div>
    <w:div w:id="794249964">
      <w:bodyDiv w:val="1"/>
      <w:marLeft w:val="0"/>
      <w:marRight w:val="0"/>
      <w:marTop w:val="0"/>
      <w:marBottom w:val="0"/>
      <w:divBdr>
        <w:top w:val="none" w:sz="0" w:space="0" w:color="auto"/>
        <w:left w:val="none" w:sz="0" w:space="0" w:color="auto"/>
        <w:bottom w:val="none" w:sz="0" w:space="0" w:color="auto"/>
        <w:right w:val="none" w:sz="0" w:space="0" w:color="auto"/>
      </w:divBdr>
    </w:div>
    <w:div w:id="798884849">
      <w:bodyDiv w:val="1"/>
      <w:marLeft w:val="0"/>
      <w:marRight w:val="0"/>
      <w:marTop w:val="0"/>
      <w:marBottom w:val="0"/>
      <w:divBdr>
        <w:top w:val="none" w:sz="0" w:space="0" w:color="auto"/>
        <w:left w:val="none" w:sz="0" w:space="0" w:color="auto"/>
        <w:bottom w:val="none" w:sz="0" w:space="0" w:color="auto"/>
        <w:right w:val="none" w:sz="0" w:space="0" w:color="auto"/>
      </w:divBdr>
    </w:div>
    <w:div w:id="800806039">
      <w:bodyDiv w:val="1"/>
      <w:marLeft w:val="0"/>
      <w:marRight w:val="0"/>
      <w:marTop w:val="0"/>
      <w:marBottom w:val="0"/>
      <w:divBdr>
        <w:top w:val="none" w:sz="0" w:space="0" w:color="auto"/>
        <w:left w:val="none" w:sz="0" w:space="0" w:color="auto"/>
        <w:bottom w:val="none" w:sz="0" w:space="0" w:color="auto"/>
        <w:right w:val="none" w:sz="0" w:space="0" w:color="auto"/>
      </w:divBdr>
    </w:div>
    <w:div w:id="805052104">
      <w:bodyDiv w:val="1"/>
      <w:marLeft w:val="0"/>
      <w:marRight w:val="0"/>
      <w:marTop w:val="0"/>
      <w:marBottom w:val="0"/>
      <w:divBdr>
        <w:top w:val="none" w:sz="0" w:space="0" w:color="auto"/>
        <w:left w:val="none" w:sz="0" w:space="0" w:color="auto"/>
        <w:bottom w:val="none" w:sz="0" w:space="0" w:color="auto"/>
        <w:right w:val="none" w:sz="0" w:space="0" w:color="auto"/>
      </w:divBdr>
    </w:div>
    <w:div w:id="812797810">
      <w:bodyDiv w:val="1"/>
      <w:marLeft w:val="0"/>
      <w:marRight w:val="0"/>
      <w:marTop w:val="0"/>
      <w:marBottom w:val="0"/>
      <w:divBdr>
        <w:top w:val="none" w:sz="0" w:space="0" w:color="auto"/>
        <w:left w:val="none" w:sz="0" w:space="0" w:color="auto"/>
        <w:bottom w:val="none" w:sz="0" w:space="0" w:color="auto"/>
        <w:right w:val="none" w:sz="0" w:space="0" w:color="auto"/>
      </w:divBdr>
    </w:div>
    <w:div w:id="817497803">
      <w:bodyDiv w:val="1"/>
      <w:marLeft w:val="0"/>
      <w:marRight w:val="0"/>
      <w:marTop w:val="0"/>
      <w:marBottom w:val="0"/>
      <w:divBdr>
        <w:top w:val="none" w:sz="0" w:space="0" w:color="auto"/>
        <w:left w:val="none" w:sz="0" w:space="0" w:color="auto"/>
        <w:bottom w:val="none" w:sz="0" w:space="0" w:color="auto"/>
        <w:right w:val="none" w:sz="0" w:space="0" w:color="auto"/>
      </w:divBdr>
    </w:div>
    <w:div w:id="821851377">
      <w:bodyDiv w:val="1"/>
      <w:marLeft w:val="0"/>
      <w:marRight w:val="0"/>
      <w:marTop w:val="0"/>
      <w:marBottom w:val="0"/>
      <w:divBdr>
        <w:top w:val="none" w:sz="0" w:space="0" w:color="auto"/>
        <w:left w:val="none" w:sz="0" w:space="0" w:color="auto"/>
        <w:bottom w:val="none" w:sz="0" w:space="0" w:color="auto"/>
        <w:right w:val="none" w:sz="0" w:space="0" w:color="auto"/>
      </w:divBdr>
    </w:div>
    <w:div w:id="827479619">
      <w:bodyDiv w:val="1"/>
      <w:marLeft w:val="0"/>
      <w:marRight w:val="0"/>
      <w:marTop w:val="0"/>
      <w:marBottom w:val="0"/>
      <w:divBdr>
        <w:top w:val="none" w:sz="0" w:space="0" w:color="auto"/>
        <w:left w:val="none" w:sz="0" w:space="0" w:color="auto"/>
        <w:bottom w:val="none" w:sz="0" w:space="0" w:color="auto"/>
        <w:right w:val="none" w:sz="0" w:space="0" w:color="auto"/>
      </w:divBdr>
    </w:div>
    <w:div w:id="828131323">
      <w:bodyDiv w:val="1"/>
      <w:marLeft w:val="0"/>
      <w:marRight w:val="0"/>
      <w:marTop w:val="0"/>
      <w:marBottom w:val="0"/>
      <w:divBdr>
        <w:top w:val="none" w:sz="0" w:space="0" w:color="auto"/>
        <w:left w:val="none" w:sz="0" w:space="0" w:color="auto"/>
        <w:bottom w:val="none" w:sz="0" w:space="0" w:color="auto"/>
        <w:right w:val="none" w:sz="0" w:space="0" w:color="auto"/>
      </w:divBdr>
    </w:div>
    <w:div w:id="841435317">
      <w:bodyDiv w:val="1"/>
      <w:marLeft w:val="0"/>
      <w:marRight w:val="0"/>
      <w:marTop w:val="0"/>
      <w:marBottom w:val="0"/>
      <w:divBdr>
        <w:top w:val="none" w:sz="0" w:space="0" w:color="auto"/>
        <w:left w:val="none" w:sz="0" w:space="0" w:color="auto"/>
        <w:bottom w:val="none" w:sz="0" w:space="0" w:color="auto"/>
        <w:right w:val="none" w:sz="0" w:space="0" w:color="auto"/>
      </w:divBdr>
    </w:div>
    <w:div w:id="843861866">
      <w:bodyDiv w:val="1"/>
      <w:marLeft w:val="0"/>
      <w:marRight w:val="0"/>
      <w:marTop w:val="0"/>
      <w:marBottom w:val="0"/>
      <w:divBdr>
        <w:top w:val="none" w:sz="0" w:space="0" w:color="auto"/>
        <w:left w:val="none" w:sz="0" w:space="0" w:color="auto"/>
        <w:bottom w:val="none" w:sz="0" w:space="0" w:color="auto"/>
        <w:right w:val="none" w:sz="0" w:space="0" w:color="auto"/>
      </w:divBdr>
    </w:div>
    <w:div w:id="843979414">
      <w:bodyDiv w:val="1"/>
      <w:marLeft w:val="0"/>
      <w:marRight w:val="0"/>
      <w:marTop w:val="0"/>
      <w:marBottom w:val="0"/>
      <w:divBdr>
        <w:top w:val="none" w:sz="0" w:space="0" w:color="auto"/>
        <w:left w:val="none" w:sz="0" w:space="0" w:color="auto"/>
        <w:bottom w:val="none" w:sz="0" w:space="0" w:color="auto"/>
        <w:right w:val="none" w:sz="0" w:space="0" w:color="auto"/>
      </w:divBdr>
    </w:div>
    <w:div w:id="852843908">
      <w:bodyDiv w:val="1"/>
      <w:marLeft w:val="0"/>
      <w:marRight w:val="0"/>
      <w:marTop w:val="0"/>
      <w:marBottom w:val="0"/>
      <w:divBdr>
        <w:top w:val="none" w:sz="0" w:space="0" w:color="auto"/>
        <w:left w:val="none" w:sz="0" w:space="0" w:color="auto"/>
        <w:bottom w:val="none" w:sz="0" w:space="0" w:color="auto"/>
        <w:right w:val="none" w:sz="0" w:space="0" w:color="auto"/>
      </w:divBdr>
    </w:div>
    <w:div w:id="852958998">
      <w:bodyDiv w:val="1"/>
      <w:marLeft w:val="0"/>
      <w:marRight w:val="0"/>
      <w:marTop w:val="0"/>
      <w:marBottom w:val="0"/>
      <w:divBdr>
        <w:top w:val="none" w:sz="0" w:space="0" w:color="auto"/>
        <w:left w:val="none" w:sz="0" w:space="0" w:color="auto"/>
        <w:bottom w:val="none" w:sz="0" w:space="0" w:color="auto"/>
        <w:right w:val="none" w:sz="0" w:space="0" w:color="auto"/>
      </w:divBdr>
    </w:div>
    <w:div w:id="855578480">
      <w:bodyDiv w:val="1"/>
      <w:marLeft w:val="0"/>
      <w:marRight w:val="0"/>
      <w:marTop w:val="0"/>
      <w:marBottom w:val="0"/>
      <w:divBdr>
        <w:top w:val="none" w:sz="0" w:space="0" w:color="auto"/>
        <w:left w:val="none" w:sz="0" w:space="0" w:color="auto"/>
        <w:bottom w:val="none" w:sz="0" w:space="0" w:color="auto"/>
        <w:right w:val="none" w:sz="0" w:space="0" w:color="auto"/>
      </w:divBdr>
    </w:div>
    <w:div w:id="859929269">
      <w:bodyDiv w:val="1"/>
      <w:marLeft w:val="0"/>
      <w:marRight w:val="0"/>
      <w:marTop w:val="0"/>
      <w:marBottom w:val="0"/>
      <w:divBdr>
        <w:top w:val="none" w:sz="0" w:space="0" w:color="auto"/>
        <w:left w:val="none" w:sz="0" w:space="0" w:color="auto"/>
        <w:bottom w:val="none" w:sz="0" w:space="0" w:color="auto"/>
        <w:right w:val="none" w:sz="0" w:space="0" w:color="auto"/>
      </w:divBdr>
    </w:div>
    <w:div w:id="866066738">
      <w:bodyDiv w:val="1"/>
      <w:marLeft w:val="0"/>
      <w:marRight w:val="0"/>
      <w:marTop w:val="0"/>
      <w:marBottom w:val="0"/>
      <w:divBdr>
        <w:top w:val="none" w:sz="0" w:space="0" w:color="auto"/>
        <w:left w:val="none" w:sz="0" w:space="0" w:color="auto"/>
        <w:bottom w:val="none" w:sz="0" w:space="0" w:color="auto"/>
        <w:right w:val="none" w:sz="0" w:space="0" w:color="auto"/>
      </w:divBdr>
    </w:div>
    <w:div w:id="880938618">
      <w:bodyDiv w:val="1"/>
      <w:marLeft w:val="0"/>
      <w:marRight w:val="0"/>
      <w:marTop w:val="0"/>
      <w:marBottom w:val="0"/>
      <w:divBdr>
        <w:top w:val="none" w:sz="0" w:space="0" w:color="auto"/>
        <w:left w:val="none" w:sz="0" w:space="0" w:color="auto"/>
        <w:bottom w:val="none" w:sz="0" w:space="0" w:color="auto"/>
        <w:right w:val="none" w:sz="0" w:space="0" w:color="auto"/>
      </w:divBdr>
    </w:div>
    <w:div w:id="882912542">
      <w:bodyDiv w:val="1"/>
      <w:marLeft w:val="0"/>
      <w:marRight w:val="0"/>
      <w:marTop w:val="0"/>
      <w:marBottom w:val="0"/>
      <w:divBdr>
        <w:top w:val="none" w:sz="0" w:space="0" w:color="auto"/>
        <w:left w:val="none" w:sz="0" w:space="0" w:color="auto"/>
        <w:bottom w:val="none" w:sz="0" w:space="0" w:color="auto"/>
        <w:right w:val="none" w:sz="0" w:space="0" w:color="auto"/>
      </w:divBdr>
    </w:div>
    <w:div w:id="904335882">
      <w:bodyDiv w:val="1"/>
      <w:marLeft w:val="0"/>
      <w:marRight w:val="0"/>
      <w:marTop w:val="0"/>
      <w:marBottom w:val="0"/>
      <w:divBdr>
        <w:top w:val="none" w:sz="0" w:space="0" w:color="auto"/>
        <w:left w:val="none" w:sz="0" w:space="0" w:color="auto"/>
        <w:bottom w:val="none" w:sz="0" w:space="0" w:color="auto"/>
        <w:right w:val="none" w:sz="0" w:space="0" w:color="auto"/>
      </w:divBdr>
    </w:div>
    <w:div w:id="920724046">
      <w:bodyDiv w:val="1"/>
      <w:marLeft w:val="0"/>
      <w:marRight w:val="0"/>
      <w:marTop w:val="0"/>
      <w:marBottom w:val="0"/>
      <w:divBdr>
        <w:top w:val="none" w:sz="0" w:space="0" w:color="auto"/>
        <w:left w:val="none" w:sz="0" w:space="0" w:color="auto"/>
        <w:bottom w:val="none" w:sz="0" w:space="0" w:color="auto"/>
        <w:right w:val="none" w:sz="0" w:space="0" w:color="auto"/>
      </w:divBdr>
    </w:div>
    <w:div w:id="924387598">
      <w:bodyDiv w:val="1"/>
      <w:marLeft w:val="0"/>
      <w:marRight w:val="0"/>
      <w:marTop w:val="0"/>
      <w:marBottom w:val="0"/>
      <w:divBdr>
        <w:top w:val="none" w:sz="0" w:space="0" w:color="auto"/>
        <w:left w:val="none" w:sz="0" w:space="0" w:color="auto"/>
        <w:bottom w:val="none" w:sz="0" w:space="0" w:color="auto"/>
        <w:right w:val="none" w:sz="0" w:space="0" w:color="auto"/>
      </w:divBdr>
    </w:div>
    <w:div w:id="958294209">
      <w:bodyDiv w:val="1"/>
      <w:marLeft w:val="0"/>
      <w:marRight w:val="0"/>
      <w:marTop w:val="0"/>
      <w:marBottom w:val="0"/>
      <w:divBdr>
        <w:top w:val="none" w:sz="0" w:space="0" w:color="auto"/>
        <w:left w:val="none" w:sz="0" w:space="0" w:color="auto"/>
        <w:bottom w:val="none" w:sz="0" w:space="0" w:color="auto"/>
        <w:right w:val="none" w:sz="0" w:space="0" w:color="auto"/>
      </w:divBdr>
    </w:div>
    <w:div w:id="985621470">
      <w:bodyDiv w:val="1"/>
      <w:marLeft w:val="0"/>
      <w:marRight w:val="0"/>
      <w:marTop w:val="0"/>
      <w:marBottom w:val="0"/>
      <w:divBdr>
        <w:top w:val="none" w:sz="0" w:space="0" w:color="auto"/>
        <w:left w:val="none" w:sz="0" w:space="0" w:color="auto"/>
        <w:bottom w:val="none" w:sz="0" w:space="0" w:color="auto"/>
        <w:right w:val="none" w:sz="0" w:space="0" w:color="auto"/>
      </w:divBdr>
    </w:div>
    <w:div w:id="986666466">
      <w:bodyDiv w:val="1"/>
      <w:marLeft w:val="0"/>
      <w:marRight w:val="0"/>
      <w:marTop w:val="0"/>
      <w:marBottom w:val="0"/>
      <w:divBdr>
        <w:top w:val="none" w:sz="0" w:space="0" w:color="auto"/>
        <w:left w:val="none" w:sz="0" w:space="0" w:color="auto"/>
        <w:bottom w:val="none" w:sz="0" w:space="0" w:color="auto"/>
        <w:right w:val="none" w:sz="0" w:space="0" w:color="auto"/>
      </w:divBdr>
    </w:div>
    <w:div w:id="989483691">
      <w:bodyDiv w:val="1"/>
      <w:marLeft w:val="0"/>
      <w:marRight w:val="0"/>
      <w:marTop w:val="0"/>
      <w:marBottom w:val="0"/>
      <w:divBdr>
        <w:top w:val="none" w:sz="0" w:space="0" w:color="auto"/>
        <w:left w:val="none" w:sz="0" w:space="0" w:color="auto"/>
        <w:bottom w:val="none" w:sz="0" w:space="0" w:color="auto"/>
        <w:right w:val="none" w:sz="0" w:space="0" w:color="auto"/>
      </w:divBdr>
    </w:div>
    <w:div w:id="993021668">
      <w:bodyDiv w:val="1"/>
      <w:marLeft w:val="0"/>
      <w:marRight w:val="0"/>
      <w:marTop w:val="0"/>
      <w:marBottom w:val="0"/>
      <w:divBdr>
        <w:top w:val="none" w:sz="0" w:space="0" w:color="auto"/>
        <w:left w:val="none" w:sz="0" w:space="0" w:color="auto"/>
        <w:bottom w:val="none" w:sz="0" w:space="0" w:color="auto"/>
        <w:right w:val="none" w:sz="0" w:space="0" w:color="auto"/>
      </w:divBdr>
    </w:div>
    <w:div w:id="1002666059">
      <w:bodyDiv w:val="1"/>
      <w:marLeft w:val="0"/>
      <w:marRight w:val="0"/>
      <w:marTop w:val="0"/>
      <w:marBottom w:val="0"/>
      <w:divBdr>
        <w:top w:val="none" w:sz="0" w:space="0" w:color="auto"/>
        <w:left w:val="none" w:sz="0" w:space="0" w:color="auto"/>
        <w:bottom w:val="none" w:sz="0" w:space="0" w:color="auto"/>
        <w:right w:val="none" w:sz="0" w:space="0" w:color="auto"/>
      </w:divBdr>
    </w:div>
    <w:div w:id="1012296991">
      <w:bodyDiv w:val="1"/>
      <w:marLeft w:val="0"/>
      <w:marRight w:val="0"/>
      <w:marTop w:val="0"/>
      <w:marBottom w:val="0"/>
      <w:divBdr>
        <w:top w:val="none" w:sz="0" w:space="0" w:color="auto"/>
        <w:left w:val="none" w:sz="0" w:space="0" w:color="auto"/>
        <w:bottom w:val="none" w:sz="0" w:space="0" w:color="auto"/>
        <w:right w:val="none" w:sz="0" w:space="0" w:color="auto"/>
      </w:divBdr>
    </w:div>
    <w:div w:id="1017079633">
      <w:bodyDiv w:val="1"/>
      <w:marLeft w:val="0"/>
      <w:marRight w:val="0"/>
      <w:marTop w:val="0"/>
      <w:marBottom w:val="0"/>
      <w:divBdr>
        <w:top w:val="none" w:sz="0" w:space="0" w:color="auto"/>
        <w:left w:val="none" w:sz="0" w:space="0" w:color="auto"/>
        <w:bottom w:val="none" w:sz="0" w:space="0" w:color="auto"/>
        <w:right w:val="none" w:sz="0" w:space="0" w:color="auto"/>
      </w:divBdr>
    </w:div>
    <w:div w:id="1018846908">
      <w:bodyDiv w:val="1"/>
      <w:marLeft w:val="0"/>
      <w:marRight w:val="0"/>
      <w:marTop w:val="0"/>
      <w:marBottom w:val="0"/>
      <w:divBdr>
        <w:top w:val="none" w:sz="0" w:space="0" w:color="auto"/>
        <w:left w:val="none" w:sz="0" w:space="0" w:color="auto"/>
        <w:bottom w:val="none" w:sz="0" w:space="0" w:color="auto"/>
        <w:right w:val="none" w:sz="0" w:space="0" w:color="auto"/>
      </w:divBdr>
    </w:div>
    <w:div w:id="1019546665">
      <w:bodyDiv w:val="1"/>
      <w:marLeft w:val="0"/>
      <w:marRight w:val="0"/>
      <w:marTop w:val="0"/>
      <w:marBottom w:val="0"/>
      <w:divBdr>
        <w:top w:val="none" w:sz="0" w:space="0" w:color="auto"/>
        <w:left w:val="none" w:sz="0" w:space="0" w:color="auto"/>
        <w:bottom w:val="none" w:sz="0" w:space="0" w:color="auto"/>
        <w:right w:val="none" w:sz="0" w:space="0" w:color="auto"/>
      </w:divBdr>
    </w:div>
    <w:div w:id="1023634847">
      <w:bodyDiv w:val="1"/>
      <w:marLeft w:val="0"/>
      <w:marRight w:val="0"/>
      <w:marTop w:val="0"/>
      <w:marBottom w:val="0"/>
      <w:divBdr>
        <w:top w:val="none" w:sz="0" w:space="0" w:color="auto"/>
        <w:left w:val="none" w:sz="0" w:space="0" w:color="auto"/>
        <w:bottom w:val="none" w:sz="0" w:space="0" w:color="auto"/>
        <w:right w:val="none" w:sz="0" w:space="0" w:color="auto"/>
      </w:divBdr>
    </w:div>
    <w:div w:id="1028219029">
      <w:bodyDiv w:val="1"/>
      <w:marLeft w:val="0"/>
      <w:marRight w:val="0"/>
      <w:marTop w:val="0"/>
      <w:marBottom w:val="0"/>
      <w:divBdr>
        <w:top w:val="none" w:sz="0" w:space="0" w:color="auto"/>
        <w:left w:val="none" w:sz="0" w:space="0" w:color="auto"/>
        <w:bottom w:val="none" w:sz="0" w:space="0" w:color="auto"/>
        <w:right w:val="none" w:sz="0" w:space="0" w:color="auto"/>
      </w:divBdr>
    </w:div>
    <w:div w:id="1031683442">
      <w:bodyDiv w:val="1"/>
      <w:marLeft w:val="0"/>
      <w:marRight w:val="0"/>
      <w:marTop w:val="0"/>
      <w:marBottom w:val="0"/>
      <w:divBdr>
        <w:top w:val="none" w:sz="0" w:space="0" w:color="auto"/>
        <w:left w:val="none" w:sz="0" w:space="0" w:color="auto"/>
        <w:bottom w:val="none" w:sz="0" w:space="0" w:color="auto"/>
        <w:right w:val="none" w:sz="0" w:space="0" w:color="auto"/>
      </w:divBdr>
    </w:div>
    <w:div w:id="1039621156">
      <w:bodyDiv w:val="1"/>
      <w:marLeft w:val="0"/>
      <w:marRight w:val="0"/>
      <w:marTop w:val="0"/>
      <w:marBottom w:val="0"/>
      <w:divBdr>
        <w:top w:val="none" w:sz="0" w:space="0" w:color="auto"/>
        <w:left w:val="none" w:sz="0" w:space="0" w:color="auto"/>
        <w:bottom w:val="none" w:sz="0" w:space="0" w:color="auto"/>
        <w:right w:val="none" w:sz="0" w:space="0" w:color="auto"/>
      </w:divBdr>
    </w:div>
    <w:div w:id="1042900003">
      <w:bodyDiv w:val="1"/>
      <w:marLeft w:val="0"/>
      <w:marRight w:val="0"/>
      <w:marTop w:val="0"/>
      <w:marBottom w:val="0"/>
      <w:divBdr>
        <w:top w:val="none" w:sz="0" w:space="0" w:color="auto"/>
        <w:left w:val="none" w:sz="0" w:space="0" w:color="auto"/>
        <w:bottom w:val="none" w:sz="0" w:space="0" w:color="auto"/>
        <w:right w:val="none" w:sz="0" w:space="0" w:color="auto"/>
      </w:divBdr>
    </w:div>
    <w:div w:id="1072041319">
      <w:bodyDiv w:val="1"/>
      <w:marLeft w:val="0"/>
      <w:marRight w:val="0"/>
      <w:marTop w:val="0"/>
      <w:marBottom w:val="0"/>
      <w:divBdr>
        <w:top w:val="none" w:sz="0" w:space="0" w:color="auto"/>
        <w:left w:val="none" w:sz="0" w:space="0" w:color="auto"/>
        <w:bottom w:val="none" w:sz="0" w:space="0" w:color="auto"/>
        <w:right w:val="none" w:sz="0" w:space="0" w:color="auto"/>
      </w:divBdr>
    </w:div>
    <w:div w:id="1072385920">
      <w:bodyDiv w:val="1"/>
      <w:marLeft w:val="0"/>
      <w:marRight w:val="0"/>
      <w:marTop w:val="0"/>
      <w:marBottom w:val="0"/>
      <w:divBdr>
        <w:top w:val="none" w:sz="0" w:space="0" w:color="auto"/>
        <w:left w:val="none" w:sz="0" w:space="0" w:color="auto"/>
        <w:bottom w:val="none" w:sz="0" w:space="0" w:color="auto"/>
        <w:right w:val="none" w:sz="0" w:space="0" w:color="auto"/>
      </w:divBdr>
    </w:div>
    <w:div w:id="1075670161">
      <w:bodyDiv w:val="1"/>
      <w:marLeft w:val="0"/>
      <w:marRight w:val="0"/>
      <w:marTop w:val="0"/>
      <w:marBottom w:val="0"/>
      <w:divBdr>
        <w:top w:val="none" w:sz="0" w:space="0" w:color="auto"/>
        <w:left w:val="none" w:sz="0" w:space="0" w:color="auto"/>
        <w:bottom w:val="none" w:sz="0" w:space="0" w:color="auto"/>
        <w:right w:val="none" w:sz="0" w:space="0" w:color="auto"/>
      </w:divBdr>
    </w:div>
    <w:div w:id="1076053694">
      <w:bodyDiv w:val="1"/>
      <w:marLeft w:val="0"/>
      <w:marRight w:val="0"/>
      <w:marTop w:val="0"/>
      <w:marBottom w:val="0"/>
      <w:divBdr>
        <w:top w:val="none" w:sz="0" w:space="0" w:color="auto"/>
        <w:left w:val="none" w:sz="0" w:space="0" w:color="auto"/>
        <w:bottom w:val="none" w:sz="0" w:space="0" w:color="auto"/>
        <w:right w:val="none" w:sz="0" w:space="0" w:color="auto"/>
      </w:divBdr>
    </w:div>
    <w:div w:id="1078164612">
      <w:bodyDiv w:val="1"/>
      <w:marLeft w:val="0"/>
      <w:marRight w:val="0"/>
      <w:marTop w:val="0"/>
      <w:marBottom w:val="0"/>
      <w:divBdr>
        <w:top w:val="none" w:sz="0" w:space="0" w:color="auto"/>
        <w:left w:val="none" w:sz="0" w:space="0" w:color="auto"/>
        <w:bottom w:val="none" w:sz="0" w:space="0" w:color="auto"/>
        <w:right w:val="none" w:sz="0" w:space="0" w:color="auto"/>
      </w:divBdr>
    </w:div>
    <w:div w:id="1082682993">
      <w:bodyDiv w:val="1"/>
      <w:marLeft w:val="0"/>
      <w:marRight w:val="0"/>
      <w:marTop w:val="0"/>
      <w:marBottom w:val="0"/>
      <w:divBdr>
        <w:top w:val="none" w:sz="0" w:space="0" w:color="auto"/>
        <w:left w:val="none" w:sz="0" w:space="0" w:color="auto"/>
        <w:bottom w:val="none" w:sz="0" w:space="0" w:color="auto"/>
        <w:right w:val="none" w:sz="0" w:space="0" w:color="auto"/>
      </w:divBdr>
    </w:div>
    <w:div w:id="1086152475">
      <w:bodyDiv w:val="1"/>
      <w:marLeft w:val="0"/>
      <w:marRight w:val="0"/>
      <w:marTop w:val="0"/>
      <w:marBottom w:val="0"/>
      <w:divBdr>
        <w:top w:val="none" w:sz="0" w:space="0" w:color="auto"/>
        <w:left w:val="none" w:sz="0" w:space="0" w:color="auto"/>
        <w:bottom w:val="none" w:sz="0" w:space="0" w:color="auto"/>
        <w:right w:val="none" w:sz="0" w:space="0" w:color="auto"/>
      </w:divBdr>
    </w:div>
    <w:div w:id="1092818895">
      <w:bodyDiv w:val="1"/>
      <w:marLeft w:val="0"/>
      <w:marRight w:val="0"/>
      <w:marTop w:val="0"/>
      <w:marBottom w:val="0"/>
      <w:divBdr>
        <w:top w:val="none" w:sz="0" w:space="0" w:color="auto"/>
        <w:left w:val="none" w:sz="0" w:space="0" w:color="auto"/>
        <w:bottom w:val="none" w:sz="0" w:space="0" w:color="auto"/>
        <w:right w:val="none" w:sz="0" w:space="0" w:color="auto"/>
      </w:divBdr>
    </w:div>
    <w:div w:id="1096289557">
      <w:bodyDiv w:val="1"/>
      <w:marLeft w:val="0"/>
      <w:marRight w:val="0"/>
      <w:marTop w:val="0"/>
      <w:marBottom w:val="0"/>
      <w:divBdr>
        <w:top w:val="none" w:sz="0" w:space="0" w:color="auto"/>
        <w:left w:val="none" w:sz="0" w:space="0" w:color="auto"/>
        <w:bottom w:val="none" w:sz="0" w:space="0" w:color="auto"/>
        <w:right w:val="none" w:sz="0" w:space="0" w:color="auto"/>
      </w:divBdr>
    </w:div>
    <w:div w:id="1100444387">
      <w:bodyDiv w:val="1"/>
      <w:marLeft w:val="0"/>
      <w:marRight w:val="0"/>
      <w:marTop w:val="0"/>
      <w:marBottom w:val="0"/>
      <w:divBdr>
        <w:top w:val="none" w:sz="0" w:space="0" w:color="auto"/>
        <w:left w:val="none" w:sz="0" w:space="0" w:color="auto"/>
        <w:bottom w:val="none" w:sz="0" w:space="0" w:color="auto"/>
        <w:right w:val="none" w:sz="0" w:space="0" w:color="auto"/>
      </w:divBdr>
    </w:div>
    <w:div w:id="1116022491">
      <w:bodyDiv w:val="1"/>
      <w:marLeft w:val="0"/>
      <w:marRight w:val="0"/>
      <w:marTop w:val="0"/>
      <w:marBottom w:val="0"/>
      <w:divBdr>
        <w:top w:val="none" w:sz="0" w:space="0" w:color="auto"/>
        <w:left w:val="none" w:sz="0" w:space="0" w:color="auto"/>
        <w:bottom w:val="none" w:sz="0" w:space="0" w:color="auto"/>
        <w:right w:val="none" w:sz="0" w:space="0" w:color="auto"/>
      </w:divBdr>
    </w:div>
    <w:div w:id="1131822023">
      <w:bodyDiv w:val="1"/>
      <w:marLeft w:val="0"/>
      <w:marRight w:val="0"/>
      <w:marTop w:val="0"/>
      <w:marBottom w:val="0"/>
      <w:divBdr>
        <w:top w:val="none" w:sz="0" w:space="0" w:color="auto"/>
        <w:left w:val="none" w:sz="0" w:space="0" w:color="auto"/>
        <w:bottom w:val="none" w:sz="0" w:space="0" w:color="auto"/>
        <w:right w:val="none" w:sz="0" w:space="0" w:color="auto"/>
      </w:divBdr>
    </w:div>
    <w:div w:id="1136294450">
      <w:bodyDiv w:val="1"/>
      <w:marLeft w:val="0"/>
      <w:marRight w:val="0"/>
      <w:marTop w:val="0"/>
      <w:marBottom w:val="0"/>
      <w:divBdr>
        <w:top w:val="none" w:sz="0" w:space="0" w:color="auto"/>
        <w:left w:val="none" w:sz="0" w:space="0" w:color="auto"/>
        <w:bottom w:val="none" w:sz="0" w:space="0" w:color="auto"/>
        <w:right w:val="none" w:sz="0" w:space="0" w:color="auto"/>
      </w:divBdr>
    </w:div>
    <w:div w:id="1138499805">
      <w:bodyDiv w:val="1"/>
      <w:marLeft w:val="0"/>
      <w:marRight w:val="0"/>
      <w:marTop w:val="0"/>
      <w:marBottom w:val="0"/>
      <w:divBdr>
        <w:top w:val="none" w:sz="0" w:space="0" w:color="auto"/>
        <w:left w:val="none" w:sz="0" w:space="0" w:color="auto"/>
        <w:bottom w:val="none" w:sz="0" w:space="0" w:color="auto"/>
        <w:right w:val="none" w:sz="0" w:space="0" w:color="auto"/>
      </w:divBdr>
    </w:div>
    <w:div w:id="1147285050">
      <w:bodyDiv w:val="1"/>
      <w:marLeft w:val="0"/>
      <w:marRight w:val="0"/>
      <w:marTop w:val="0"/>
      <w:marBottom w:val="0"/>
      <w:divBdr>
        <w:top w:val="none" w:sz="0" w:space="0" w:color="auto"/>
        <w:left w:val="none" w:sz="0" w:space="0" w:color="auto"/>
        <w:bottom w:val="none" w:sz="0" w:space="0" w:color="auto"/>
        <w:right w:val="none" w:sz="0" w:space="0" w:color="auto"/>
      </w:divBdr>
    </w:div>
    <w:div w:id="1153643125">
      <w:bodyDiv w:val="1"/>
      <w:marLeft w:val="0"/>
      <w:marRight w:val="0"/>
      <w:marTop w:val="0"/>
      <w:marBottom w:val="0"/>
      <w:divBdr>
        <w:top w:val="none" w:sz="0" w:space="0" w:color="auto"/>
        <w:left w:val="none" w:sz="0" w:space="0" w:color="auto"/>
        <w:bottom w:val="none" w:sz="0" w:space="0" w:color="auto"/>
        <w:right w:val="none" w:sz="0" w:space="0" w:color="auto"/>
      </w:divBdr>
    </w:div>
    <w:div w:id="1156645371">
      <w:bodyDiv w:val="1"/>
      <w:marLeft w:val="0"/>
      <w:marRight w:val="0"/>
      <w:marTop w:val="0"/>
      <w:marBottom w:val="0"/>
      <w:divBdr>
        <w:top w:val="none" w:sz="0" w:space="0" w:color="auto"/>
        <w:left w:val="none" w:sz="0" w:space="0" w:color="auto"/>
        <w:bottom w:val="none" w:sz="0" w:space="0" w:color="auto"/>
        <w:right w:val="none" w:sz="0" w:space="0" w:color="auto"/>
      </w:divBdr>
    </w:div>
    <w:div w:id="1158155559">
      <w:bodyDiv w:val="1"/>
      <w:marLeft w:val="0"/>
      <w:marRight w:val="0"/>
      <w:marTop w:val="0"/>
      <w:marBottom w:val="0"/>
      <w:divBdr>
        <w:top w:val="none" w:sz="0" w:space="0" w:color="auto"/>
        <w:left w:val="none" w:sz="0" w:space="0" w:color="auto"/>
        <w:bottom w:val="none" w:sz="0" w:space="0" w:color="auto"/>
        <w:right w:val="none" w:sz="0" w:space="0" w:color="auto"/>
      </w:divBdr>
    </w:div>
    <w:div w:id="1160385195">
      <w:bodyDiv w:val="1"/>
      <w:marLeft w:val="0"/>
      <w:marRight w:val="0"/>
      <w:marTop w:val="0"/>
      <w:marBottom w:val="0"/>
      <w:divBdr>
        <w:top w:val="none" w:sz="0" w:space="0" w:color="auto"/>
        <w:left w:val="none" w:sz="0" w:space="0" w:color="auto"/>
        <w:bottom w:val="none" w:sz="0" w:space="0" w:color="auto"/>
        <w:right w:val="none" w:sz="0" w:space="0" w:color="auto"/>
      </w:divBdr>
    </w:div>
    <w:div w:id="1161433973">
      <w:bodyDiv w:val="1"/>
      <w:marLeft w:val="0"/>
      <w:marRight w:val="0"/>
      <w:marTop w:val="0"/>
      <w:marBottom w:val="0"/>
      <w:divBdr>
        <w:top w:val="none" w:sz="0" w:space="0" w:color="auto"/>
        <w:left w:val="none" w:sz="0" w:space="0" w:color="auto"/>
        <w:bottom w:val="none" w:sz="0" w:space="0" w:color="auto"/>
        <w:right w:val="none" w:sz="0" w:space="0" w:color="auto"/>
      </w:divBdr>
    </w:div>
    <w:div w:id="1163743751">
      <w:bodyDiv w:val="1"/>
      <w:marLeft w:val="0"/>
      <w:marRight w:val="0"/>
      <w:marTop w:val="0"/>
      <w:marBottom w:val="0"/>
      <w:divBdr>
        <w:top w:val="none" w:sz="0" w:space="0" w:color="auto"/>
        <w:left w:val="none" w:sz="0" w:space="0" w:color="auto"/>
        <w:bottom w:val="none" w:sz="0" w:space="0" w:color="auto"/>
        <w:right w:val="none" w:sz="0" w:space="0" w:color="auto"/>
      </w:divBdr>
    </w:div>
    <w:div w:id="1168594030">
      <w:bodyDiv w:val="1"/>
      <w:marLeft w:val="0"/>
      <w:marRight w:val="0"/>
      <w:marTop w:val="0"/>
      <w:marBottom w:val="0"/>
      <w:divBdr>
        <w:top w:val="none" w:sz="0" w:space="0" w:color="auto"/>
        <w:left w:val="none" w:sz="0" w:space="0" w:color="auto"/>
        <w:bottom w:val="none" w:sz="0" w:space="0" w:color="auto"/>
        <w:right w:val="none" w:sz="0" w:space="0" w:color="auto"/>
      </w:divBdr>
    </w:div>
    <w:div w:id="1169255224">
      <w:bodyDiv w:val="1"/>
      <w:marLeft w:val="0"/>
      <w:marRight w:val="0"/>
      <w:marTop w:val="0"/>
      <w:marBottom w:val="0"/>
      <w:divBdr>
        <w:top w:val="none" w:sz="0" w:space="0" w:color="auto"/>
        <w:left w:val="none" w:sz="0" w:space="0" w:color="auto"/>
        <w:bottom w:val="none" w:sz="0" w:space="0" w:color="auto"/>
        <w:right w:val="none" w:sz="0" w:space="0" w:color="auto"/>
      </w:divBdr>
    </w:div>
    <w:div w:id="1170026746">
      <w:bodyDiv w:val="1"/>
      <w:marLeft w:val="0"/>
      <w:marRight w:val="0"/>
      <w:marTop w:val="0"/>
      <w:marBottom w:val="0"/>
      <w:divBdr>
        <w:top w:val="none" w:sz="0" w:space="0" w:color="auto"/>
        <w:left w:val="none" w:sz="0" w:space="0" w:color="auto"/>
        <w:bottom w:val="none" w:sz="0" w:space="0" w:color="auto"/>
        <w:right w:val="none" w:sz="0" w:space="0" w:color="auto"/>
      </w:divBdr>
    </w:div>
    <w:div w:id="1192184187">
      <w:bodyDiv w:val="1"/>
      <w:marLeft w:val="0"/>
      <w:marRight w:val="0"/>
      <w:marTop w:val="0"/>
      <w:marBottom w:val="0"/>
      <w:divBdr>
        <w:top w:val="none" w:sz="0" w:space="0" w:color="auto"/>
        <w:left w:val="none" w:sz="0" w:space="0" w:color="auto"/>
        <w:bottom w:val="none" w:sz="0" w:space="0" w:color="auto"/>
        <w:right w:val="none" w:sz="0" w:space="0" w:color="auto"/>
      </w:divBdr>
    </w:div>
    <w:div w:id="1200632008">
      <w:bodyDiv w:val="1"/>
      <w:marLeft w:val="0"/>
      <w:marRight w:val="0"/>
      <w:marTop w:val="0"/>
      <w:marBottom w:val="0"/>
      <w:divBdr>
        <w:top w:val="none" w:sz="0" w:space="0" w:color="auto"/>
        <w:left w:val="none" w:sz="0" w:space="0" w:color="auto"/>
        <w:bottom w:val="none" w:sz="0" w:space="0" w:color="auto"/>
        <w:right w:val="none" w:sz="0" w:space="0" w:color="auto"/>
      </w:divBdr>
    </w:div>
    <w:div w:id="1201480495">
      <w:bodyDiv w:val="1"/>
      <w:marLeft w:val="0"/>
      <w:marRight w:val="0"/>
      <w:marTop w:val="0"/>
      <w:marBottom w:val="0"/>
      <w:divBdr>
        <w:top w:val="none" w:sz="0" w:space="0" w:color="auto"/>
        <w:left w:val="none" w:sz="0" w:space="0" w:color="auto"/>
        <w:bottom w:val="none" w:sz="0" w:space="0" w:color="auto"/>
        <w:right w:val="none" w:sz="0" w:space="0" w:color="auto"/>
      </w:divBdr>
    </w:div>
    <w:div w:id="1203245335">
      <w:bodyDiv w:val="1"/>
      <w:marLeft w:val="0"/>
      <w:marRight w:val="0"/>
      <w:marTop w:val="0"/>
      <w:marBottom w:val="0"/>
      <w:divBdr>
        <w:top w:val="none" w:sz="0" w:space="0" w:color="auto"/>
        <w:left w:val="none" w:sz="0" w:space="0" w:color="auto"/>
        <w:bottom w:val="none" w:sz="0" w:space="0" w:color="auto"/>
        <w:right w:val="none" w:sz="0" w:space="0" w:color="auto"/>
      </w:divBdr>
    </w:div>
    <w:div w:id="1213930542">
      <w:bodyDiv w:val="1"/>
      <w:marLeft w:val="0"/>
      <w:marRight w:val="0"/>
      <w:marTop w:val="0"/>
      <w:marBottom w:val="0"/>
      <w:divBdr>
        <w:top w:val="none" w:sz="0" w:space="0" w:color="auto"/>
        <w:left w:val="none" w:sz="0" w:space="0" w:color="auto"/>
        <w:bottom w:val="none" w:sz="0" w:space="0" w:color="auto"/>
        <w:right w:val="none" w:sz="0" w:space="0" w:color="auto"/>
      </w:divBdr>
    </w:div>
    <w:div w:id="1220289095">
      <w:bodyDiv w:val="1"/>
      <w:marLeft w:val="0"/>
      <w:marRight w:val="0"/>
      <w:marTop w:val="0"/>
      <w:marBottom w:val="0"/>
      <w:divBdr>
        <w:top w:val="none" w:sz="0" w:space="0" w:color="auto"/>
        <w:left w:val="none" w:sz="0" w:space="0" w:color="auto"/>
        <w:bottom w:val="none" w:sz="0" w:space="0" w:color="auto"/>
        <w:right w:val="none" w:sz="0" w:space="0" w:color="auto"/>
      </w:divBdr>
    </w:div>
    <w:div w:id="1229996873">
      <w:bodyDiv w:val="1"/>
      <w:marLeft w:val="0"/>
      <w:marRight w:val="0"/>
      <w:marTop w:val="0"/>
      <w:marBottom w:val="0"/>
      <w:divBdr>
        <w:top w:val="none" w:sz="0" w:space="0" w:color="auto"/>
        <w:left w:val="none" w:sz="0" w:space="0" w:color="auto"/>
        <w:bottom w:val="none" w:sz="0" w:space="0" w:color="auto"/>
        <w:right w:val="none" w:sz="0" w:space="0" w:color="auto"/>
      </w:divBdr>
    </w:div>
    <w:div w:id="1230261710">
      <w:bodyDiv w:val="1"/>
      <w:marLeft w:val="0"/>
      <w:marRight w:val="0"/>
      <w:marTop w:val="0"/>
      <w:marBottom w:val="0"/>
      <w:divBdr>
        <w:top w:val="none" w:sz="0" w:space="0" w:color="auto"/>
        <w:left w:val="none" w:sz="0" w:space="0" w:color="auto"/>
        <w:bottom w:val="none" w:sz="0" w:space="0" w:color="auto"/>
        <w:right w:val="none" w:sz="0" w:space="0" w:color="auto"/>
      </w:divBdr>
    </w:div>
    <w:div w:id="1252668139">
      <w:bodyDiv w:val="1"/>
      <w:marLeft w:val="0"/>
      <w:marRight w:val="0"/>
      <w:marTop w:val="0"/>
      <w:marBottom w:val="0"/>
      <w:divBdr>
        <w:top w:val="none" w:sz="0" w:space="0" w:color="auto"/>
        <w:left w:val="none" w:sz="0" w:space="0" w:color="auto"/>
        <w:bottom w:val="none" w:sz="0" w:space="0" w:color="auto"/>
        <w:right w:val="none" w:sz="0" w:space="0" w:color="auto"/>
      </w:divBdr>
    </w:div>
    <w:div w:id="1256086160">
      <w:bodyDiv w:val="1"/>
      <w:marLeft w:val="0"/>
      <w:marRight w:val="0"/>
      <w:marTop w:val="0"/>
      <w:marBottom w:val="0"/>
      <w:divBdr>
        <w:top w:val="none" w:sz="0" w:space="0" w:color="auto"/>
        <w:left w:val="none" w:sz="0" w:space="0" w:color="auto"/>
        <w:bottom w:val="none" w:sz="0" w:space="0" w:color="auto"/>
        <w:right w:val="none" w:sz="0" w:space="0" w:color="auto"/>
      </w:divBdr>
    </w:div>
    <w:div w:id="1272127512">
      <w:bodyDiv w:val="1"/>
      <w:marLeft w:val="0"/>
      <w:marRight w:val="0"/>
      <w:marTop w:val="0"/>
      <w:marBottom w:val="0"/>
      <w:divBdr>
        <w:top w:val="none" w:sz="0" w:space="0" w:color="auto"/>
        <w:left w:val="none" w:sz="0" w:space="0" w:color="auto"/>
        <w:bottom w:val="none" w:sz="0" w:space="0" w:color="auto"/>
        <w:right w:val="none" w:sz="0" w:space="0" w:color="auto"/>
      </w:divBdr>
    </w:div>
    <w:div w:id="1281496227">
      <w:bodyDiv w:val="1"/>
      <w:marLeft w:val="0"/>
      <w:marRight w:val="0"/>
      <w:marTop w:val="0"/>
      <w:marBottom w:val="0"/>
      <w:divBdr>
        <w:top w:val="none" w:sz="0" w:space="0" w:color="auto"/>
        <w:left w:val="none" w:sz="0" w:space="0" w:color="auto"/>
        <w:bottom w:val="none" w:sz="0" w:space="0" w:color="auto"/>
        <w:right w:val="none" w:sz="0" w:space="0" w:color="auto"/>
      </w:divBdr>
    </w:div>
    <w:div w:id="1282881973">
      <w:bodyDiv w:val="1"/>
      <w:marLeft w:val="0"/>
      <w:marRight w:val="0"/>
      <w:marTop w:val="0"/>
      <w:marBottom w:val="0"/>
      <w:divBdr>
        <w:top w:val="none" w:sz="0" w:space="0" w:color="auto"/>
        <w:left w:val="none" w:sz="0" w:space="0" w:color="auto"/>
        <w:bottom w:val="none" w:sz="0" w:space="0" w:color="auto"/>
        <w:right w:val="none" w:sz="0" w:space="0" w:color="auto"/>
      </w:divBdr>
    </w:div>
    <w:div w:id="1285191205">
      <w:bodyDiv w:val="1"/>
      <w:marLeft w:val="0"/>
      <w:marRight w:val="0"/>
      <w:marTop w:val="0"/>
      <w:marBottom w:val="0"/>
      <w:divBdr>
        <w:top w:val="none" w:sz="0" w:space="0" w:color="auto"/>
        <w:left w:val="none" w:sz="0" w:space="0" w:color="auto"/>
        <w:bottom w:val="none" w:sz="0" w:space="0" w:color="auto"/>
        <w:right w:val="none" w:sz="0" w:space="0" w:color="auto"/>
      </w:divBdr>
    </w:div>
    <w:div w:id="1288195916">
      <w:bodyDiv w:val="1"/>
      <w:marLeft w:val="0"/>
      <w:marRight w:val="0"/>
      <w:marTop w:val="0"/>
      <w:marBottom w:val="0"/>
      <w:divBdr>
        <w:top w:val="none" w:sz="0" w:space="0" w:color="auto"/>
        <w:left w:val="none" w:sz="0" w:space="0" w:color="auto"/>
        <w:bottom w:val="none" w:sz="0" w:space="0" w:color="auto"/>
        <w:right w:val="none" w:sz="0" w:space="0" w:color="auto"/>
      </w:divBdr>
    </w:div>
    <w:div w:id="1289164879">
      <w:bodyDiv w:val="1"/>
      <w:marLeft w:val="0"/>
      <w:marRight w:val="0"/>
      <w:marTop w:val="0"/>
      <w:marBottom w:val="0"/>
      <w:divBdr>
        <w:top w:val="none" w:sz="0" w:space="0" w:color="auto"/>
        <w:left w:val="none" w:sz="0" w:space="0" w:color="auto"/>
        <w:bottom w:val="none" w:sz="0" w:space="0" w:color="auto"/>
        <w:right w:val="none" w:sz="0" w:space="0" w:color="auto"/>
      </w:divBdr>
    </w:div>
    <w:div w:id="1289360474">
      <w:bodyDiv w:val="1"/>
      <w:marLeft w:val="0"/>
      <w:marRight w:val="0"/>
      <w:marTop w:val="0"/>
      <w:marBottom w:val="0"/>
      <w:divBdr>
        <w:top w:val="none" w:sz="0" w:space="0" w:color="auto"/>
        <w:left w:val="none" w:sz="0" w:space="0" w:color="auto"/>
        <w:bottom w:val="none" w:sz="0" w:space="0" w:color="auto"/>
        <w:right w:val="none" w:sz="0" w:space="0" w:color="auto"/>
      </w:divBdr>
    </w:div>
    <w:div w:id="1294602527">
      <w:bodyDiv w:val="1"/>
      <w:marLeft w:val="0"/>
      <w:marRight w:val="0"/>
      <w:marTop w:val="0"/>
      <w:marBottom w:val="0"/>
      <w:divBdr>
        <w:top w:val="none" w:sz="0" w:space="0" w:color="auto"/>
        <w:left w:val="none" w:sz="0" w:space="0" w:color="auto"/>
        <w:bottom w:val="none" w:sz="0" w:space="0" w:color="auto"/>
        <w:right w:val="none" w:sz="0" w:space="0" w:color="auto"/>
      </w:divBdr>
    </w:div>
    <w:div w:id="1303123226">
      <w:bodyDiv w:val="1"/>
      <w:marLeft w:val="0"/>
      <w:marRight w:val="0"/>
      <w:marTop w:val="0"/>
      <w:marBottom w:val="0"/>
      <w:divBdr>
        <w:top w:val="none" w:sz="0" w:space="0" w:color="auto"/>
        <w:left w:val="none" w:sz="0" w:space="0" w:color="auto"/>
        <w:bottom w:val="none" w:sz="0" w:space="0" w:color="auto"/>
        <w:right w:val="none" w:sz="0" w:space="0" w:color="auto"/>
      </w:divBdr>
    </w:div>
    <w:div w:id="1303851879">
      <w:bodyDiv w:val="1"/>
      <w:marLeft w:val="0"/>
      <w:marRight w:val="0"/>
      <w:marTop w:val="0"/>
      <w:marBottom w:val="0"/>
      <w:divBdr>
        <w:top w:val="none" w:sz="0" w:space="0" w:color="auto"/>
        <w:left w:val="none" w:sz="0" w:space="0" w:color="auto"/>
        <w:bottom w:val="none" w:sz="0" w:space="0" w:color="auto"/>
        <w:right w:val="none" w:sz="0" w:space="0" w:color="auto"/>
      </w:divBdr>
    </w:div>
    <w:div w:id="1317299242">
      <w:bodyDiv w:val="1"/>
      <w:marLeft w:val="0"/>
      <w:marRight w:val="0"/>
      <w:marTop w:val="0"/>
      <w:marBottom w:val="0"/>
      <w:divBdr>
        <w:top w:val="none" w:sz="0" w:space="0" w:color="auto"/>
        <w:left w:val="none" w:sz="0" w:space="0" w:color="auto"/>
        <w:bottom w:val="none" w:sz="0" w:space="0" w:color="auto"/>
        <w:right w:val="none" w:sz="0" w:space="0" w:color="auto"/>
      </w:divBdr>
    </w:div>
    <w:div w:id="1320421127">
      <w:bodyDiv w:val="1"/>
      <w:marLeft w:val="0"/>
      <w:marRight w:val="0"/>
      <w:marTop w:val="0"/>
      <w:marBottom w:val="0"/>
      <w:divBdr>
        <w:top w:val="none" w:sz="0" w:space="0" w:color="auto"/>
        <w:left w:val="none" w:sz="0" w:space="0" w:color="auto"/>
        <w:bottom w:val="none" w:sz="0" w:space="0" w:color="auto"/>
        <w:right w:val="none" w:sz="0" w:space="0" w:color="auto"/>
      </w:divBdr>
    </w:div>
    <w:div w:id="1324745609">
      <w:bodyDiv w:val="1"/>
      <w:marLeft w:val="0"/>
      <w:marRight w:val="0"/>
      <w:marTop w:val="0"/>
      <w:marBottom w:val="0"/>
      <w:divBdr>
        <w:top w:val="none" w:sz="0" w:space="0" w:color="auto"/>
        <w:left w:val="none" w:sz="0" w:space="0" w:color="auto"/>
        <w:bottom w:val="none" w:sz="0" w:space="0" w:color="auto"/>
        <w:right w:val="none" w:sz="0" w:space="0" w:color="auto"/>
      </w:divBdr>
    </w:div>
    <w:div w:id="1326476074">
      <w:bodyDiv w:val="1"/>
      <w:marLeft w:val="0"/>
      <w:marRight w:val="0"/>
      <w:marTop w:val="0"/>
      <w:marBottom w:val="0"/>
      <w:divBdr>
        <w:top w:val="none" w:sz="0" w:space="0" w:color="auto"/>
        <w:left w:val="none" w:sz="0" w:space="0" w:color="auto"/>
        <w:bottom w:val="none" w:sz="0" w:space="0" w:color="auto"/>
        <w:right w:val="none" w:sz="0" w:space="0" w:color="auto"/>
      </w:divBdr>
    </w:div>
    <w:div w:id="1329023327">
      <w:bodyDiv w:val="1"/>
      <w:marLeft w:val="0"/>
      <w:marRight w:val="0"/>
      <w:marTop w:val="0"/>
      <w:marBottom w:val="0"/>
      <w:divBdr>
        <w:top w:val="none" w:sz="0" w:space="0" w:color="auto"/>
        <w:left w:val="none" w:sz="0" w:space="0" w:color="auto"/>
        <w:bottom w:val="none" w:sz="0" w:space="0" w:color="auto"/>
        <w:right w:val="none" w:sz="0" w:space="0" w:color="auto"/>
      </w:divBdr>
    </w:div>
    <w:div w:id="1329290373">
      <w:bodyDiv w:val="1"/>
      <w:marLeft w:val="0"/>
      <w:marRight w:val="0"/>
      <w:marTop w:val="0"/>
      <w:marBottom w:val="0"/>
      <w:divBdr>
        <w:top w:val="none" w:sz="0" w:space="0" w:color="auto"/>
        <w:left w:val="none" w:sz="0" w:space="0" w:color="auto"/>
        <w:bottom w:val="none" w:sz="0" w:space="0" w:color="auto"/>
        <w:right w:val="none" w:sz="0" w:space="0" w:color="auto"/>
      </w:divBdr>
    </w:div>
    <w:div w:id="1332293032">
      <w:bodyDiv w:val="1"/>
      <w:marLeft w:val="0"/>
      <w:marRight w:val="0"/>
      <w:marTop w:val="0"/>
      <w:marBottom w:val="0"/>
      <w:divBdr>
        <w:top w:val="none" w:sz="0" w:space="0" w:color="auto"/>
        <w:left w:val="none" w:sz="0" w:space="0" w:color="auto"/>
        <w:bottom w:val="none" w:sz="0" w:space="0" w:color="auto"/>
        <w:right w:val="none" w:sz="0" w:space="0" w:color="auto"/>
      </w:divBdr>
    </w:div>
    <w:div w:id="1333609388">
      <w:bodyDiv w:val="1"/>
      <w:marLeft w:val="0"/>
      <w:marRight w:val="0"/>
      <w:marTop w:val="0"/>
      <w:marBottom w:val="0"/>
      <w:divBdr>
        <w:top w:val="none" w:sz="0" w:space="0" w:color="auto"/>
        <w:left w:val="none" w:sz="0" w:space="0" w:color="auto"/>
        <w:bottom w:val="none" w:sz="0" w:space="0" w:color="auto"/>
        <w:right w:val="none" w:sz="0" w:space="0" w:color="auto"/>
      </w:divBdr>
    </w:div>
    <w:div w:id="1338145233">
      <w:bodyDiv w:val="1"/>
      <w:marLeft w:val="0"/>
      <w:marRight w:val="0"/>
      <w:marTop w:val="0"/>
      <w:marBottom w:val="0"/>
      <w:divBdr>
        <w:top w:val="none" w:sz="0" w:space="0" w:color="auto"/>
        <w:left w:val="none" w:sz="0" w:space="0" w:color="auto"/>
        <w:bottom w:val="none" w:sz="0" w:space="0" w:color="auto"/>
        <w:right w:val="none" w:sz="0" w:space="0" w:color="auto"/>
      </w:divBdr>
    </w:div>
    <w:div w:id="1340473592">
      <w:bodyDiv w:val="1"/>
      <w:marLeft w:val="0"/>
      <w:marRight w:val="0"/>
      <w:marTop w:val="0"/>
      <w:marBottom w:val="0"/>
      <w:divBdr>
        <w:top w:val="none" w:sz="0" w:space="0" w:color="auto"/>
        <w:left w:val="none" w:sz="0" w:space="0" w:color="auto"/>
        <w:bottom w:val="none" w:sz="0" w:space="0" w:color="auto"/>
        <w:right w:val="none" w:sz="0" w:space="0" w:color="auto"/>
      </w:divBdr>
    </w:div>
    <w:div w:id="1343822717">
      <w:bodyDiv w:val="1"/>
      <w:marLeft w:val="0"/>
      <w:marRight w:val="0"/>
      <w:marTop w:val="0"/>
      <w:marBottom w:val="0"/>
      <w:divBdr>
        <w:top w:val="none" w:sz="0" w:space="0" w:color="auto"/>
        <w:left w:val="none" w:sz="0" w:space="0" w:color="auto"/>
        <w:bottom w:val="none" w:sz="0" w:space="0" w:color="auto"/>
        <w:right w:val="none" w:sz="0" w:space="0" w:color="auto"/>
      </w:divBdr>
    </w:div>
    <w:div w:id="1353459610">
      <w:bodyDiv w:val="1"/>
      <w:marLeft w:val="0"/>
      <w:marRight w:val="0"/>
      <w:marTop w:val="0"/>
      <w:marBottom w:val="0"/>
      <w:divBdr>
        <w:top w:val="none" w:sz="0" w:space="0" w:color="auto"/>
        <w:left w:val="none" w:sz="0" w:space="0" w:color="auto"/>
        <w:bottom w:val="none" w:sz="0" w:space="0" w:color="auto"/>
        <w:right w:val="none" w:sz="0" w:space="0" w:color="auto"/>
      </w:divBdr>
    </w:div>
    <w:div w:id="1353804650">
      <w:bodyDiv w:val="1"/>
      <w:marLeft w:val="0"/>
      <w:marRight w:val="0"/>
      <w:marTop w:val="0"/>
      <w:marBottom w:val="0"/>
      <w:divBdr>
        <w:top w:val="none" w:sz="0" w:space="0" w:color="auto"/>
        <w:left w:val="none" w:sz="0" w:space="0" w:color="auto"/>
        <w:bottom w:val="none" w:sz="0" w:space="0" w:color="auto"/>
        <w:right w:val="none" w:sz="0" w:space="0" w:color="auto"/>
      </w:divBdr>
    </w:div>
    <w:div w:id="1362365904">
      <w:bodyDiv w:val="1"/>
      <w:marLeft w:val="0"/>
      <w:marRight w:val="0"/>
      <w:marTop w:val="0"/>
      <w:marBottom w:val="0"/>
      <w:divBdr>
        <w:top w:val="none" w:sz="0" w:space="0" w:color="auto"/>
        <w:left w:val="none" w:sz="0" w:space="0" w:color="auto"/>
        <w:bottom w:val="none" w:sz="0" w:space="0" w:color="auto"/>
        <w:right w:val="none" w:sz="0" w:space="0" w:color="auto"/>
      </w:divBdr>
    </w:div>
    <w:div w:id="1362827416">
      <w:bodyDiv w:val="1"/>
      <w:marLeft w:val="0"/>
      <w:marRight w:val="0"/>
      <w:marTop w:val="0"/>
      <w:marBottom w:val="0"/>
      <w:divBdr>
        <w:top w:val="none" w:sz="0" w:space="0" w:color="auto"/>
        <w:left w:val="none" w:sz="0" w:space="0" w:color="auto"/>
        <w:bottom w:val="none" w:sz="0" w:space="0" w:color="auto"/>
        <w:right w:val="none" w:sz="0" w:space="0" w:color="auto"/>
      </w:divBdr>
    </w:div>
    <w:div w:id="1364207729">
      <w:bodyDiv w:val="1"/>
      <w:marLeft w:val="0"/>
      <w:marRight w:val="0"/>
      <w:marTop w:val="0"/>
      <w:marBottom w:val="0"/>
      <w:divBdr>
        <w:top w:val="none" w:sz="0" w:space="0" w:color="auto"/>
        <w:left w:val="none" w:sz="0" w:space="0" w:color="auto"/>
        <w:bottom w:val="none" w:sz="0" w:space="0" w:color="auto"/>
        <w:right w:val="none" w:sz="0" w:space="0" w:color="auto"/>
      </w:divBdr>
    </w:div>
    <w:div w:id="1371303113">
      <w:bodyDiv w:val="1"/>
      <w:marLeft w:val="0"/>
      <w:marRight w:val="0"/>
      <w:marTop w:val="0"/>
      <w:marBottom w:val="0"/>
      <w:divBdr>
        <w:top w:val="none" w:sz="0" w:space="0" w:color="auto"/>
        <w:left w:val="none" w:sz="0" w:space="0" w:color="auto"/>
        <w:bottom w:val="none" w:sz="0" w:space="0" w:color="auto"/>
        <w:right w:val="none" w:sz="0" w:space="0" w:color="auto"/>
      </w:divBdr>
    </w:div>
    <w:div w:id="1373581715">
      <w:bodyDiv w:val="1"/>
      <w:marLeft w:val="0"/>
      <w:marRight w:val="0"/>
      <w:marTop w:val="0"/>
      <w:marBottom w:val="0"/>
      <w:divBdr>
        <w:top w:val="none" w:sz="0" w:space="0" w:color="auto"/>
        <w:left w:val="none" w:sz="0" w:space="0" w:color="auto"/>
        <w:bottom w:val="none" w:sz="0" w:space="0" w:color="auto"/>
        <w:right w:val="none" w:sz="0" w:space="0" w:color="auto"/>
      </w:divBdr>
    </w:div>
    <w:div w:id="1383165168">
      <w:bodyDiv w:val="1"/>
      <w:marLeft w:val="0"/>
      <w:marRight w:val="0"/>
      <w:marTop w:val="0"/>
      <w:marBottom w:val="0"/>
      <w:divBdr>
        <w:top w:val="none" w:sz="0" w:space="0" w:color="auto"/>
        <w:left w:val="none" w:sz="0" w:space="0" w:color="auto"/>
        <w:bottom w:val="none" w:sz="0" w:space="0" w:color="auto"/>
        <w:right w:val="none" w:sz="0" w:space="0" w:color="auto"/>
      </w:divBdr>
    </w:div>
    <w:div w:id="1386830100">
      <w:bodyDiv w:val="1"/>
      <w:marLeft w:val="0"/>
      <w:marRight w:val="0"/>
      <w:marTop w:val="0"/>
      <w:marBottom w:val="0"/>
      <w:divBdr>
        <w:top w:val="none" w:sz="0" w:space="0" w:color="auto"/>
        <w:left w:val="none" w:sz="0" w:space="0" w:color="auto"/>
        <w:bottom w:val="none" w:sz="0" w:space="0" w:color="auto"/>
        <w:right w:val="none" w:sz="0" w:space="0" w:color="auto"/>
      </w:divBdr>
    </w:div>
    <w:div w:id="1387489892">
      <w:bodyDiv w:val="1"/>
      <w:marLeft w:val="0"/>
      <w:marRight w:val="0"/>
      <w:marTop w:val="0"/>
      <w:marBottom w:val="0"/>
      <w:divBdr>
        <w:top w:val="none" w:sz="0" w:space="0" w:color="auto"/>
        <w:left w:val="none" w:sz="0" w:space="0" w:color="auto"/>
        <w:bottom w:val="none" w:sz="0" w:space="0" w:color="auto"/>
        <w:right w:val="none" w:sz="0" w:space="0" w:color="auto"/>
      </w:divBdr>
    </w:div>
    <w:div w:id="1389304813">
      <w:bodyDiv w:val="1"/>
      <w:marLeft w:val="0"/>
      <w:marRight w:val="0"/>
      <w:marTop w:val="0"/>
      <w:marBottom w:val="0"/>
      <w:divBdr>
        <w:top w:val="none" w:sz="0" w:space="0" w:color="auto"/>
        <w:left w:val="none" w:sz="0" w:space="0" w:color="auto"/>
        <w:bottom w:val="none" w:sz="0" w:space="0" w:color="auto"/>
        <w:right w:val="none" w:sz="0" w:space="0" w:color="auto"/>
      </w:divBdr>
    </w:div>
    <w:div w:id="1389760746">
      <w:bodyDiv w:val="1"/>
      <w:marLeft w:val="0"/>
      <w:marRight w:val="0"/>
      <w:marTop w:val="0"/>
      <w:marBottom w:val="0"/>
      <w:divBdr>
        <w:top w:val="none" w:sz="0" w:space="0" w:color="auto"/>
        <w:left w:val="none" w:sz="0" w:space="0" w:color="auto"/>
        <w:bottom w:val="none" w:sz="0" w:space="0" w:color="auto"/>
        <w:right w:val="none" w:sz="0" w:space="0" w:color="auto"/>
      </w:divBdr>
    </w:div>
    <w:div w:id="1395422940">
      <w:bodyDiv w:val="1"/>
      <w:marLeft w:val="0"/>
      <w:marRight w:val="0"/>
      <w:marTop w:val="0"/>
      <w:marBottom w:val="0"/>
      <w:divBdr>
        <w:top w:val="none" w:sz="0" w:space="0" w:color="auto"/>
        <w:left w:val="none" w:sz="0" w:space="0" w:color="auto"/>
        <w:bottom w:val="none" w:sz="0" w:space="0" w:color="auto"/>
        <w:right w:val="none" w:sz="0" w:space="0" w:color="auto"/>
      </w:divBdr>
    </w:div>
    <w:div w:id="1403063555">
      <w:bodyDiv w:val="1"/>
      <w:marLeft w:val="0"/>
      <w:marRight w:val="0"/>
      <w:marTop w:val="0"/>
      <w:marBottom w:val="0"/>
      <w:divBdr>
        <w:top w:val="none" w:sz="0" w:space="0" w:color="auto"/>
        <w:left w:val="none" w:sz="0" w:space="0" w:color="auto"/>
        <w:bottom w:val="none" w:sz="0" w:space="0" w:color="auto"/>
        <w:right w:val="none" w:sz="0" w:space="0" w:color="auto"/>
      </w:divBdr>
    </w:div>
    <w:div w:id="1404914464">
      <w:bodyDiv w:val="1"/>
      <w:marLeft w:val="0"/>
      <w:marRight w:val="0"/>
      <w:marTop w:val="0"/>
      <w:marBottom w:val="0"/>
      <w:divBdr>
        <w:top w:val="none" w:sz="0" w:space="0" w:color="auto"/>
        <w:left w:val="none" w:sz="0" w:space="0" w:color="auto"/>
        <w:bottom w:val="none" w:sz="0" w:space="0" w:color="auto"/>
        <w:right w:val="none" w:sz="0" w:space="0" w:color="auto"/>
      </w:divBdr>
    </w:div>
    <w:div w:id="1407191368">
      <w:bodyDiv w:val="1"/>
      <w:marLeft w:val="0"/>
      <w:marRight w:val="0"/>
      <w:marTop w:val="0"/>
      <w:marBottom w:val="0"/>
      <w:divBdr>
        <w:top w:val="none" w:sz="0" w:space="0" w:color="auto"/>
        <w:left w:val="none" w:sz="0" w:space="0" w:color="auto"/>
        <w:bottom w:val="none" w:sz="0" w:space="0" w:color="auto"/>
        <w:right w:val="none" w:sz="0" w:space="0" w:color="auto"/>
      </w:divBdr>
    </w:div>
    <w:div w:id="1409696132">
      <w:bodyDiv w:val="1"/>
      <w:marLeft w:val="0"/>
      <w:marRight w:val="0"/>
      <w:marTop w:val="0"/>
      <w:marBottom w:val="0"/>
      <w:divBdr>
        <w:top w:val="none" w:sz="0" w:space="0" w:color="auto"/>
        <w:left w:val="none" w:sz="0" w:space="0" w:color="auto"/>
        <w:bottom w:val="none" w:sz="0" w:space="0" w:color="auto"/>
        <w:right w:val="none" w:sz="0" w:space="0" w:color="auto"/>
      </w:divBdr>
    </w:div>
    <w:div w:id="1419016586">
      <w:bodyDiv w:val="1"/>
      <w:marLeft w:val="0"/>
      <w:marRight w:val="0"/>
      <w:marTop w:val="0"/>
      <w:marBottom w:val="0"/>
      <w:divBdr>
        <w:top w:val="none" w:sz="0" w:space="0" w:color="auto"/>
        <w:left w:val="none" w:sz="0" w:space="0" w:color="auto"/>
        <w:bottom w:val="none" w:sz="0" w:space="0" w:color="auto"/>
        <w:right w:val="none" w:sz="0" w:space="0" w:color="auto"/>
      </w:divBdr>
    </w:div>
    <w:div w:id="1419865589">
      <w:bodyDiv w:val="1"/>
      <w:marLeft w:val="0"/>
      <w:marRight w:val="0"/>
      <w:marTop w:val="0"/>
      <w:marBottom w:val="0"/>
      <w:divBdr>
        <w:top w:val="none" w:sz="0" w:space="0" w:color="auto"/>
        <w:left w:val="none" w:sz="0" w:space="0" w:color="auto"/>
        <w:bottom w:val="none" w:sz="0" w:space="0" w:color="auto"/>
        <w:right w:val="none" w:sz="0" w:space="0" w:color="auto"/>
      </w:divBdr>
    </w:div>
    <w:div w:id="1434861631">
      <w:bodyDiv w:val="1"/>
      <w:marLeft w:val="0"/>
      <w:marRight w:val="0"/>
      <w:marTop w:val="0"/>
      <w:marBottom w:val="0"/>
      <w:divBdr>
        <w:top w:val="none" w:sz="0" w:space="0" w:color="auto"/>
        <w:left w:val="none" w:sz="0" w:space="0" w:color="auto"/>
        <w:bottom w:val="none" w:sz="0" w:space="0" w:color="auto"/>
        <w:right w:val="none" w:sz="0" w:space="0" w:color="auto"/>
      </w:divBdr>
    </w:div>
    <w:div w:id="1436057548">
      <w:bodyDiv w:val="1"/>
      <w:marLeft w:val="0"/>
      <w:marRight w:val="0"/>
      <w:marTop w:val="0"/>
      <w:marBottom w:val="0"/>
      <w:divBdr>
        <w:top w:val="none" w:sz="0" w:space="0" w:color="auto"/>
        <w:left w:val="none" w:sz="0" w:space="0" w:color="auto"/>
        <w:bottom w:val="none" w:sz="0" w:space="0" w:color="auto"/>
        <w:right w:val="none" w:sz="0" w:space="0" w:color="auto"/>
      </w:divBdr>
    </w:div>
    <w:div w:id="1440443262">
      <w:bodyDiv w:val="1"/>
      <w:marLeft w:val="0"/>
      <w:marRight w:val="0"/>
      <w:marTop w:val="0"/>
      <w:marBottom w:val="0"/>
      <w:divBdr>
        <w:top w:val="none" w:sz="0" w:space="0" w:color="auto"/>
        <w:left w:val="none" w:sz="0" w:space="0" w:color="auto"/>
        <w:bottom w:val="none" w:sz="0" w:space="0" w:color="auto"/>
        <w:right w:val="none" w:sz="0" w:space="0" w:color="auto"/>
      </w:divBdr>
    </w:div>
    <w:div w:id="1441949909">
      <w:bodyDiv w:val="1"/>
      <w:marLeft w:val="0"/>
      <w:marRight w:val="0"/>
      <w:marTop w:val="0"/>
      <w:marBottom w:val="0"/>
      <w:divBdr>
        <w:top w:val="none" w:sz="0" w:space="0" w:color="auto"/>
        <w:left w:val="none" w:sz="0" w:space="0" w:color="auto"/>
        <w:bottom w:val="none" w:sz="0" w:space="0" w:color="auto"/>
        <w:right w:val="none" w:sz="0" w:space="0" w:color="auto"/>
      </w:divBdr>
    </w:div>
    <w:div w:id="1442532331">
      <w:bodyDiv w:val="1"/>
      <w:marLeft w:val="0"/>
      <w:marRight w:val="0"/>
      <w:marTop w:val="0"/>
      <w:marBottom w:val="0"/>
      <w:divBdr>
        <w:top w:val="none" w:sz="0" w:space="0" w:color="auto"/>
        <w:left w:val="none" w:sz="0" w:space="0" w:color="auto"/>
        <w:bottom w:val="none" w:sz="0" w:space="0" w:color="auto"/>
        <w:right w:val="none" w:sz="0" w:space="0" w:color="auto"/>
      </w:divBdr>
    </w:div>
    <w:div w:id="1443039890">
      <w:bodyDiv w:val="1"/>
      <w:marLeft w:val="0"/>
      <w:marRight w:val="0"/>
      <w:marTop w:val="0"/>
      <w:marBottom w:val="0"/>
      <w:divBdr>
        <w:top w:val="none" w:sz="0" w:space="0" w:color="auto"/>
        <w:left w:val="none" w:sz="0" w:space="0" w:color="auto"/>
        <w:bottom w:val="none" w:sz="0" w:space="0" w:color="auto"/>
        <w:right w:val="none" w:sz="0" w:space="0" w:color="auto"/>
      </w:divBdr>
    </w:div>
    <w:div w:id="1447197820">
      <w:bodyDiv w:val="1"/>
      <w:marLeft w:val="0"/>
      <w:marRight w:val="0"/>
      <w:marTop w:val="0"/>
      <w:marBottom w:val="0"/>
      <w:divBdr>
        <w:top w:val="none" w:sz="0" w:space="0" w:color="auto"/>
        <w:left w:val="none" w:sz="0" w:space="0" w:color="auto"/>
        <w:bottom w:val="none" w:sz="0" w:space="0" w:color="auto"/>
        <w:right w:val="none" w:sz="0" w:space="0" w:color="auto"/>
      </w:divBdr>
    </w:div>
    <w:div w:id="1450583152">
      <w:bodyDiv w:val="1"/>
      <w:marLeft w:val="0"/>
      <w:marRight w:val="0"/>
      <w:marTop w:val="0"/>
      <w:marBottom w:val="0"/>
      <w:divBdr>
        <w:top w:val="none" w:sz="0" w:space="0" w:color="auto"/>
        <w:left w:val="none" w:sz="0" w:space="0" w:color="auto"/>
        <w:bottom w:val="none" w:sz="0" w:space="0" w:color="auto"/>
        <w:right w:val="none" w:sz="0" w:space="0" w:color="auto"/>
      </w:divBdr>
    </w:div>
    <w:div w:id="1460297211">
      <w:bodyDiv w:val="1"/>
      <w:marLeft w:val="0"/>
      <w:marRight w:val="0"/>
      <w:marTop w:val="0"/>
      <w:marBottom w:val="0"/>
      <w:divBdr>
        <w:top w:val="none" w:sz="0" w:space="0" w:color="auto"/>
        <w:left w:val="none" w:sz="0" w:space="0" w:color="auto"/>
        <w:bottom w:val="none" w:sz="0" w:space="0" w:color="auto"/>
        <w:right w:val="none" w:sz="0" w:space="0" w:color="auto"/>
      </w:divBdr>
    </w:div>
    <w:div w:id="1465200904">
      <w:bodyDiv w:val="1"/>
      <w:marLeft w:val="0"/>
      <w:marRight w:val="0"/>
      <w:marTop w:val="0"/>
      <w:marBottom w:val="0"/>
      <w:divBdr>
        <w:top w:val="none" w:sz="0" w:space="0" w:color="auto"/>
        <w:left w:val="none" w:sz="0" w:space="0" w:color="auto"/>
        <w:bottom w:val="none" w:sz="0" w:space="0" w:color="auto"/>
        <w:right w:val="none" w:sz="0" w:space="0" w:color="auto"/>
      </w:divBdr>
    </w:div>
    <w:div w:id="1467703166">
      <w:bodyDiv w:val="1"/>
      <w:marLeft w:val="0"/>
      <w:marRight w:val="0"/>
      <w:marTop w:val="0"/>
      <w:marBottom w:val="0"/>
      <w:divBdr>
        <w:top w:val="none" w:sz="0" w:space="0" w:color="auto"/>
        <w:left w:val="none" w:sz="0" w:space="0" w:color="auto"/>
        <w:bottom w:val="none" w:sz="0" w:space="0" w:color="auto"/>
        <w:right w:val="none" w:sz="0" w:space="0" w:color="auto"/>
      </w:divBdr>
    </w:div>
    <w:div w:id="1479345967">
      <w:bodyDiv w:val="1"/>
      <w:marLeft w:val="0"/>
      <w:marRight w:val="0"/>
      <w:marTop w:val="0"/>
      <w:marBottom w:val="0"/>
      <w:divBdr>
        <w:top w:val="none" w:sz="0" w:space="0" w:color="auto"/>
        <w:left w:val="none" w:sz="0" w:space="0" w:color="auto"/>
        <w:bottom w:val="none" w:sz="0" w:space="0" w:color="auto"/>
        <w:right w:val="none" w:sz="0" w:space="0" w:color="auto"/>
      </w:divBdr>
    </w:div>
    <w:div w:id="1487818338">
      <w:bodyDiv w:val="1"/>
      <w:marLeft w:val="0"/>
      <w:marRight w:val="0"/>
      <w:marTop w:val="0"/>
      <w:marBottom w:val="0"/>
      <w:divBdr>
        <w:top w:val="none" w:sz="0" w:space="0" w:color="auto"/>
        <w:left w:val="none" w:sz="0" w:space="0" w:color="auto"/>
        <w:bottom w:val="none" w:sz="0" w:space="0" w:color="auto"/>
        <w:right w:val="none" w:sz="0" w:space="0" w:color="auto"/>
      </w:divBdr>
    </w:div>
    <w:div w:id="1492210426">
      <w:bodyDiv w:val="1"/>
      <w:marLeft w:val="0"/>
      <w:marRight w:val="0"/>
      <w:marTop w:val="0"/>
      <w:marBottom w:val="0"/>
      <w:divBdr>
        <w:top w:val="none" w:sz="0" w:space="0" w:color="auto"/>
        <w:left w:val="none" w:sz="0" w:space="0" w:color="auto"/>
        <w:bottom w:val="none" w:sz="0" w:space="0" w:color="auto"/>
        <w:right w:val="none" w:sz="0" w:space="0" w:color="auto"/>
      </w:divBdr>
    </w:div>
    <w:div w:id="1494028456">
      <w:bodyDiv w:val="1"/>
      <w:marLeft w:val="0"/>
      <w:marRight w:val="0"/>
      <w:marTop w:val="0"/>
      <w:marBottom w:val="0"/>
      <w:divBdr>
        <w:top w:val="none" w:sz="0" w:space="0" w:color="auto"/>
        <w:left w:val="none" w:sz="0" w:space="0" w:color="auto"/>
        <w:bottom w:val="none" w:sz="0" w:space="0" w:color="auto"/>
        <w:right w:val="none" w:sz="0" w:space="0" w:color="auto"/>
      </w:divBdr>
    </w:div>
    <w:div w:id="1498108026">
      <w:bodyDiv w:val="1"/>
      <w:marLeft w:val="0"/>
      <w:marRight w:val="0"/>
      <w:marTop w:val="0"/>
      <w:marBottom w:val="0"/>
      <w:divBdr>
        <w:top w:val="none" w:sz="0" w:space="0" w:color="auto"/>
        <w:left w:val="none" w:sz="0" w:space="0" w:color="auto"/>
        <w:bottom w:val="none" w:sz="0" w:space="0" w:color="auto"/>
        <w:right w:val="none" w:sz="0" w:space="0" w:color="auto"/>
      </w:divBdr>
    </w:div>
    <w:div w:id="1503204753">
      <w:bodyDiv w:val="1"/>
      <w:marLeft w:val="0"/>
      <w:marRight w:val="0"/>
      <w:marTop w:val="0"/>
      <w:marBottom w:val="0"/>
      <w:divBdr>
        <w:top w:val="none" w:sz="0" w:space="0" w:color="auto"/>
        <w:left w:val="none" w:sz="0" w:space="0" w:color="auto"/>
        <w:bottom w:val="none" w:sz="0" w:space="0" w:color="auto"/>
        <w:right w:val="none" w:sz="0" w:space="0" w:color="auto"/>
      </w:divBdr>
    </w:div>
    <w:div w:id="1513834783">
      <w:bodyDiv w:val="1"/>
      <w:marLeft w:val="0"/>
      <w:marRight w:val="0"/>
      <w:marTop w:val="0"/>
      <w:marBottom w:val="0"/>
      <w:divBdr>
        <w:top w:val="none" w:sz="0" w:space="0" w:color="auto"/>
        <w:left w:val="none" w:sz="0" w:space="0" w:color="auto"/>
        <w:bottom w:val="none" w:sz="0" w:space="0" w:color="auto"/>
        <w:right w:val="none" w:sz="0" w:space="0" w:color="auto"/>
      </w:divBdr>
    </w:div>
    <w:div w:id="1516725787">
      <w:bodyDiv w:val="1"/>
      <w:marLeft w:val="0"/>
      <w:marRight w:val="0"/>
      <w:marTop w:val="0"/>
      <w:marBottom w:val="0"/>
      <w:divBdr>
        <w:top w:val="none" w:sz="0" w:space="0" w:color="auto"/>
        <w:left w:val="none" w:sz="0" w:space="0" w:color="auto"/>
        <w:bottom w:val="none" w:sz="0" w:space="0" w:color="auto"/>
        <w:right w:val="none" w:sz="0" w:space="0" w:color="auto"/>
      </w:divBdr>
    </w:div>
    <w:div w:id="1518500398">
      <w:bodyDiv w:val="1"/>
      <w:marLeft w:val="0"/>
      <w:marRight w:val="0"/>
      <w:marTop w:val="0"/>
      <w:marBottom w:val="0"/>
      <w:divBdr>
        <w:top w:val="none" w:sz="0" w:space="0" w:color="auto"/>
        <w:left w:val="none" w:sz="0" w:space="0" w:color="auto"/>
        <w:bottom w:val="none" w:sz="0" w:space="0" w:color="auto"/>
        <w:right w:val="none" w:sz="0" w:space="0" w:color="auto"/>
      </w:divBdr>
    </w:div>
    <w:div w:id="1519732251">
      <w:bodyDiv w:val="1"/>
      <w:marLeft w:val="0"/>
      <w:marRight w:val="0"/>
      <w:marTop w:val="0"/>
      <w:marBottom w:val="0"/>
      <w:divBdr>
        <w:top w:val="none" w:sz="0" w:space="0" w:color="auto"/>
        <w:left w:val="none" w:sz="0" w:space="0" w:color="auto"/>
        <w:bottom w:val="none" w:sz="0" w:space="0" w:color="auto"/>
        <w:right w:val="none" w:sz="0" w:space="0" w:color="auto"/>
      </w:divBdr>
    </w:div>
    <w:div w:id="1527912704">
      <w:bodyDiv w:val="1"/>
      <w:marLeft w:val="0"/>
      <w:marRight w:val="0"/>
      <w:marTop w:val="0"/>
      <w:marBottom w:val="0"/>
      <w:divBdr>
        <w:top w:val="none" w:sz="0" w:space="0" w:color="auto"/>
        <w:left w:val="none" w:sz="0" w:space="0" w:color="auto"/>
        <w:bottom w:val="none" w:sz="0" w:space="0" w:color="auto"/>
        <w:right w:val="none" w:sz="0" w:space="0" w:color="auto"/>
      </w:divBdr>
    </w:div>
    <w:div w:id="1528980095">
      <w:bodyDiv w:val="1"/>
      <w:marLeft w:val="0"/>
      <w:marRight w:val="0"/>
      <w:marTop w:val="0"/>
      <w:marBottom w:val="0"/>
      <w:divBdr>
        <w:top w:val="none" w:sz="0" w:space="0" w:color="auto"/>
        <w:left w:val="none" w:sz="0" w:space="0" w:color="auto"/>
        <w:bottom w:val="none" w:sz="0" w:space="0" w:color="auto"/>
        <w:right w:val="none" w:sz="0" w:space="0" w:color="auto"/>
      </w:divBdr>
    </w:div>
    <w:div w:id="1531263836">
      <w:bodyDiv w:val="1"/>
      <w:marLeft w:val="0"/>
      <w:marRight w:val="0"/>
      <w:marTop w:val="0"/>
      <w:marBottom w:val="0"/>
      <w:divBdr>
        <w:top w:val="none" w:sz="0" w:space="0" w:color="auto"/>
        <w:left w:val="none" w:sz="0" w:space="0" w:color="auto"/>
        <w:bottom w:val="none" w:sz="0" w:space="0" w:color="auto"/>
        <w:right w:val="none" w:sz="0" w:space="0" w:color="auto"/>
      </w:divBdr>
    </w:div>
    <w:div w:id="1535922503">
      <w:bodyDiv w:val="1"/>
      <w:marLeft w:val="0"/>
      <w:marRight w:val="0"/>
      <w:marTop w:val="0"/>
      <w:marBottom w:val="0"/>
      <w:divBdr>
        <w:top w:val="none" w:sz="0" w:space="0" w:color="auto"/>
        <w:left w:val="none" w:sz="0" w:space="0" w:color="auto"/>
        <w:bottom w:val="none" w:sz="0" w:space="0" w:color="auto"/>
        <w:right w:val="none" w:sz="0" w:space="0" w:color="auto"/>
      </w:divBdr>
    </w:div>
    <w:div w:id="1537809660">
      <w:bodyDiv w:val="1"/>
      <w:marLeft w:val="0"/>
      <w:marRight w:val="0"/>
      <w:marTop w:val="0"/>
      <w:marBottom w:val="0"/>
      <w:divBdr>
        <w:top w:val="none" w:sz="0" w:space="0" w:color="auto"/>
        <w:left w:val="none" w:sz="0" w:space="0" w:color="auto"/>
        <w:bottom w:val="none" w:sz="0" w:space="0" w:color="auto"/>
        <w:right w:val="none" w:sz="0" w:space="0" w:color="auto"/>
      </w:divBdr>
    </w:div>
    <w:div w:id="1538395709">
      <w:bodyDiv w:val="1"/>
      <w:marLeft w:val="0"/>
      <w:marRight w:val="0"/>
      <w:marTop w:val="0"/>
      <w:marBottom w:val="0"/>
      <w:divBdr>
        <w:top w:val="none" w:sz="0" w:space="0" w:color="auto"/>
        <w:left w:val="none" w:sz="0" w:space="0" w:color="auto"/>
        <w:bottom w:val="none" w:sz="0" w:space="0" w:color="auto"/>
        <w:right w:val="none" w:sz="0" w:space="0" w:color="auto"/>
      </w:divBdr>
    </w:div>
    <w:div w:id="1543782495">
      <w:bodyDiv w:val="1"/>
      <w:marLeft w:val="0"/>
      <w:marRight w:val="0"/>
      <w:marTop w:val="0"/>
      <w:marBottom w:val="0"/>
      <w:divBdr>
        <w:top w:val="none" w:sz="0" w:space="0" w:color="auto"/>
        <w:left w:val="none" w:sz="0" w:space="0" w:color="auto"/>
        <w:bottom w:val="none" w:sz="0" w:space="0" w:color="auto"/>
        <w:right w:val="none" w:sz="0" w:space="0" w:color="auto"/>
      </w:divBdr>
    </w:div>
    <w:div w:id="1545605187">
      <w:bodyDiv w:val="1"/>
      <w:marLeft w:val="0"/>
      <w:marRight w:val="0"/>
      <w:marTop w:val="0"/>
      <w:marBottom w:val="0"/>
      <w:divBdr>
        <w:top w:val="none" w:sz="0" w:space="0" w:color="auto"/>
        <w:left w:val="none" w:sz="0" w:space="0" w:color="auto"/>
        <w:bottom w:val="none" w:sz="0" w:space="0" w:color="auto"/>
        <w:right w:val="none" w:sz="0" w:space="0" w:color="auto"/>
      </w:divBdr>
    </w:div>
    <w:div w:id="1566917736">
      <w:bodyDiv w:val="1"/>
      <w:marLeft w:val="0"/>
      <w:marRight w:val="0"/>
      <w:marTop w:val="0"/>
      <w:marBottom w:val="0"/>
      <w:divBdr>
        <w:top w:val="none" w:sz="0" w:space="0" w:color="auto"/>
        <w:left w:val="none" w:sz="0" w:space="0" w:color="auto"/>
        <w:bottom w:val="none" w:sz="0" w:space="0" w:color="auto"/>
        <w:right w:val="none" w:sz="0" w:space="0" w:color="auto"/>
      </w:divBdr>
    </w:div>
    <w:div w:id="1570847984">
      <w:bodyDiv w:val="1"/>
      <w:marLeft w:val="0"/>
      <w:marRight w:val="0"/>
      <w:marTop w:val="0"/>
      <w:marBottom w:val="0"/>
      <w:divBdr>
        <w:top w:val="none" w:sz="0" w:space="0" w:color="auto"/>
        <w:left w:val="none" w:sz="0" w:space="0" w:color="auto"/>
        <w:bottom w:val="none" w:sz="0" w:space="0" w:color="auto"/>
        <w:right w:val="none" w:sz="0" w:space="0" w:color="auto"/>
      </w:divBdr>
    </w:div>
    <w:div w:id="1582373909">
      <w:bodyDiv w:val="1"/>
      <w:marLeft w:val="0"/>
      <w:marRight w:val="0"/>
      <w:marTop w:val="0"/>
      <w:marBottom w:val="0"/>
      <w:divBdr>
        <w:top w:val="none" w:sz="0" w:space="0" w:color="auto"/>
        <w:left w:val="none" w:sz="0" w:space="0" w:color="auto"/>
        <w:bottom w:val="none" w:sz="0" w:space="0" w:color="auto"/>
        <w:right w:val="none" w:sz="0" w:space="0" w:color="auto"/>
      </w:divBdr>
    </w:div>
    <w:div w:id="1583829329">
      <w:bodyDiv w:val="1"/>
      <w:marLeft w:val="0"/>
      <w:marRight w:val="0"/>
      <w:marTop w:val="0"/>
      <w:marBottom w:val="0"/>
      <w:divBdr>
        <w:top w:val="none" w:sz="0" w:space="0" w:color="auto"/>
        <w:left w:val="none" w:sz="0" w:space="0" w:color="auto"/>
        <w:bottom w:val="none" w:sz="0" w:space="0" w:color="auto"/>
        <w:right w:val="none" w:sz="0" w:space="0" w:color="auto"/>
      </w:divBdr>
    </w:div>
    <w:div w:id="1587807916">
      <w:bodyDiv w:val="1"/>
      <w:marLeft w:val="0"/>
      <w:marRight w:val="0"/>
      <w:marTop w:val="0"/>
      <w:marBottom w:val="0"/>
      <w:divBdr>
        <w:top w:val="none" w:sz="0" w:space="0" w:color="auto"/>
        <w:left w:val="none" w:sz="0" w:space="0" w:color="auto"/>
        <w:bottom w:val="none" w:sz="0" w:space="0" w:color="auto"/>
        <w:right w:val="none" w:sz="0" w:space="0" w:color="auto"/>
      </w:divBdr>
    </w:div>
    <w:div w:id="1592423889">
      <w:bodyDiv w:val="1"/>
      <w:marLeft w:val="0"/>
      <w:marRight w:val="0"/>
      <w:marTop w:val="0"/>
      <w:marBottom w:val="0"/>
      <w:divBdr>
        <w:top w:val="none" w:sz="0" w:space="0" w:color="auto"/>
        <w:left w:val="none" w:sz="0" w:space="0" w:color="auto"/>
        <w:bottom w:val="none" w:sz="0" w:space="0" w:color="auto"/>
        <w:right w:val="none" w:sz="0" w:space="0" w:color="auto"/>
      </w:divBdr>
    </w:div>
    <w:div w:id="1594389707">
      <w:bodyDiv w:val="1"/>
      <w:marLeft w:val="0"/>
      <w:marRight w:val="0"/>
      <w:marTop w:val="0"/>
      <w:marBottom w:val="0"/>
      <w:divBdr>
        <w:top w:val="none" w:sz="0" w:space="0" w:color="auto"/>
        <w:left w:val="none" w:sz="0" w:space="0" w:color="auto"/>
        <w:bottom w:val="none" w:sz="0" w:space="0" w:color="auto"/>
        <w:right w:val="none" w:sz="0" w:space="0" w:color="auto"/>
      </w:divBdr>
    </w:div>
    <w:div w:id="1605572394">
      <w:bodyDiv w:val="1"/>
      <w:marLeft w:val="0"/>
      <w:marRight w:val="0"/>
      <w:marTop w:val="0"/>
      <w:marBottom w:val="0"/>
      <w:divBdr>
        <w:top w:val="none" w:sz="0" w:space="0" w:color="auto"/>
        <w:left w:val="none" w:sz="0" w:space="0" w:color="auto"/>
        <w:bottom w:val="none" w:sz="0" w:space="0" w:color="auto"/>
        <w:right w:val="none" w:sz="0" w:space="0" w:color="auto"/>
      </w:divBdr>
    </w:div>
    <w:div w:id="1609044485">
      <w:bodyDiv w:val="1"/>
      <w:marLeft w:val="0"/>
      <w:marRight w:val="0"/>
      <w:marTop w:val="0"/>
      <w:marBottom w:val="0"/>
      <w:divBdr>
        <w:top w:val="none" w:sz="0" w:space="0" w:color="auto"/>
        <w:left w:val="none" w:sz="0" w:space="0" w:color="auto"/>
        <w:bottom w:val="none" w:sz="0" w:space="0" w:color="auto"/>
        <w:right w:val="none" w:sz="0" w:space="0" w:color="auto"/>
      </w:divBdr>
    </w:div>
    <w:div w:id="1616907693">
      <w:bodyDiv w:val="1"/>
      <w:marLeft w:val="0"/>
      <w:marRight w:val="0"/>
      <w:marTop w:val="0"/>
      <w:marBottom w:val="0"/>
      <w:divBdr>
        <w:top w:val="none" w:sz="0" w:space="0" w:color="auto"/>
        <w:left w:val="none" w:sz="0" w:space="0" w:color="auto"/>
        <w:bottom w:val="none" w:sz="0" w:space="0" w:color="auto"/>
        <w:right w:val="none" w:sz="0" w:space="0" w:color="auto"/>
      </w:divBdr>
    </w:div>
    <w:div w:id="1618677720">
      <w:bodyDiv w:val="1"/>
      <w:marLeft w:val="0"/>
      <w:marRight w:val="0"/>
      <w:marTop w:val="0"/>
      <w:marBottom w:val="0"/>
      <w:divBdr>
        <w:top w:val="none" w:sz="0" w:space="0" w:color="auto"/>
        <w:left w:val="none" w:sz="0" w:space="0" w:color="auto"/>
        <w:bottom w:val="none" w:sz="0" w:space="0" w:color="auto"/>
        <w:right w:val="none" w:sz="0" w:space="0" w:color="auto"/>
      </w:divBdr>
    </w:div>
    <w:div w:id="1619682705">
      <w:bodyDiv w:val="1"/>
      <w:marLeft w:val="0"/>
      <w:marRight w:val="0"/>
      <w:marTop w:val="0"/>
      <w:marBottom w:val="0"/>
      <w:divBdr>
        <w:top w:val="none" w:sz="0" w:space="0" w:color="auto"/>
        <w:left w:val="none" w:sz="0" w:space="0" w:color="auto"/>
        <w:bottom w:val="none" w:sz="0" w:space="0" w:color="auto"/>
        <w:right w:val="none" w:sz="0" w:space="0" w:color="auto"/>
      </w:divBdr>
    </w:div>
    <w:div w:id="1620725613">
      <w:bodyDiv w:val="1"/>
      <w:marLeft w:val="0"/>
      <w:marRight w:val="0"/>
      <w:marTop w:val="0"/>
      <w:marBottom w:val="0"/>
      <w:divBdr>
        <w:top w:val="none" w:sz="0" w:space="0" w:color="auto"/>
        <w:left w:val="none" w:sz="0" w:space="0" w:color="auto"/>
        <w:bottom w:val="none" w:sz="0" w:space="0" w:color="auto"/>
        <w:right w:val="none" w:sz="0" w:space="0" w:color="auto"/>
      </w:divBdr>
    </w:div>
    <w:div w:id="1629044029">
      <w:bodyDiv w:val="1"/>
      <w:marLeft w:val="0"/>
      <w:marRight w:val="0"/>
      <w:marTop w:val="0"/>
      <w:marBottom w:val="0"/>
      <w:divBdr>
        <w:top w:val="none" w:sz="0" w:space="0" w:color="auto"/>
        <w:left w:val="none" w:sz="0" w:space="0" w:color="auto"/>
        <w:bottom w:val="none" w:sz="0" w:space="0" w:color="auto"/>
        <w:right w:val="none" w:sz="0" w:space="0" w:color="auto"/>
      </w:divBdr>
    </w:div>
    <w:div w:id="1653560847">
      <w:bodyDiv w:val="1"/>
      <w:marLeft w:val="0"/>
      <w:marRight w:val="0"/>
      <w:marTop w:val="0"/>
      <w:marBottom w:val="0"/>
      <w:divBdr>
        <w:top w:val="none" w:sz="0" w:space="0" w:color="auto"/>
        <w:left w:val="none" w:sz="0" w:space="0" w:color="auto"/>
        <w:bottom w:val="none" w:sz="0" w:space="0" w:color="auto"/>
        <w:right w:val="none" w:sz="0" w:space="0" w:color="auto"/>
      </w:divBdr>
    </w:div>
    <w:div w:id="1657034253">
      <w:bodyDiv w:val="1"/>
      <w:marLeft w:val="0"/>
      <w:marRight w:val="0"/>
      <w:marTop w:val="0"/>
      <w:marBottom w:val="0"/>
      <w:divBdr>
        <w:top w:val="none" w:sz="0" w:space="0" w:color="auto"/>
        <w:left w:val="none" w:sz="0" w:space="0" w:color="auto"/>
        <w:bottom w:val="none" w:sz="0" w:space="0" w:color="auto"/>
        <w:right w:val="none" w:sz="0" w:space="0" w:color="auto"/>
      </w:divBdr>
    </w:div>
    <w:div w:id="1658610799">
      <w:bodyDiv w:val="1"/>
      <w:marLeft w:val="0"/>
      <w:marRight w:val="0"/>
      <w:marTop w:val="0"/>
      <w:marBottom w:val="0"/>
      <w:divBdr>
        <w:top w:val="none" w:sz="0" w:space="0" w:color="auto"/>
        <w:left w:val="none" w:sz="0" w:space="0" w:color="auto"/>
        <w:bottom w:val="none" w:sz="0" w:space="0" w:color="auto"/>
        <w:right w:val="none" w:sz="0" w:space="0" w:color="auto"/>
      </w:divBdr>
    </w:div>
    <w:div w:id="1670210144">
      <w:bodyDiv w:val="1"/>
      <w:marLeft w:val="0"/>
      <w:marRight w:val="0"/>
      <w:marTop w:val="0"/>
      <w:marBottom w:val="0"/>
      <w:divBdr>
        <w:top w:val="none" w:sz="0" w:space="0" w:color="auto"/>
        <w:left w:val="none" w:sz="0" w:space="0" w:color="auto"/>
        <w:bottom w:val="none" w:sz="0" w:space="0" w:color="auto"/>
        <w:right w:val="none" w:sz="0" w:space="0" w:color="auto"/>
      </w:divBdr>
    </w:div>
    <w:div w:id="1673995079">
      <w:bodyDiv w:val="1"/>
      <w:marLeft w:val="0"/>
      <w:marRight w:val="0"/>
      <w:marTop w:val="0"/>
      <w:marBottom w:val="0"/>
      <w:divBdr>
        <w:top w:val="none" w:sz="0" w:space="0" w:color="auto"/>
        <w:left w:val="none" w:sz="0" w:space="0" w:color="auto"/>
        <w:bottom w:val="none" w:sz="0" w:space="0" w:color="auto"/>
        <w:right w:val="none" w:sz="0" w:space="0" w:color="auto"/>
      </w:divBdr>
    </w:div>
    <w:div w:id="1696074152">
      <w:bodyDiv w:val="1"/>
      <w:marLeft w:val="0"/>
      <w:marRight w:val="0"/>
      <w:marTop w:val="0"/>
      <w:marBottom w:val="0"/>
      <w:divBdr>
        <w:top w:val="none" w:sz="0" w:space="0" w:color="auto"/>
        <w:left w:val="none" w:sz="0" w:space="0" w:color="auto"/>
        <w:bottom w:val="none" w:sz="0" w:space="0" w:color="auto"/>
        <w:right w:val="none" w:sz="0" w:space="0" w:color="auto"/>
      </w:divBdr>
    </w:div>
    <w:div w:id="1700472979">
      <w:bodyDiv w:val="1"/>
      <w:marLeft w:val="0"/>
      <w:marRight w:val="0"/>
      <w:marTop w:val="0"/>
      <w:marBottom w:val="0"/>
      <w:divBdr>
        <w:top w:val="none" w:sz="0" w:space="0" w:color="auto"/>
        <w:left w:val="none" w:sz="0" w:space="0" w:color="auto"/>
        <w:bottom w:val="none" w:sz="0" w:space="0" w:color="auto"/>
        <w:right w:val="none" w:sz="0" w:space="0" w:color="auto"/>
      </w:divBdr>
    </w:div>
    <w:div w:id="1703896379">
      <w:bodyDiv w:val="1"/>
      <w:marLeft w:val="0"/>
      <w:marRight w:val="0"/>
      <w:marTop w:val="0"/>
      <w:marBottom w:val="0"/>
      <w:divBdr>
        <w:top w:val="none" w:sz="0" w:space="0" w:color="auto"/>
        <w:left w:val="none" w:sz="0" w:space="0" w:color="auto"/>
        <w:bottom w:val="none" w:sz="0" w:space="0" w:color="auto"/>
        <w:right w:val="none" w:sz="0" w:space="0" w:color="auto"/>
      </w:divBdr>
    </w:div>
    <w:div w:id="1711764997">
      <w:bodyDiv w:val="1"/>
      <w:marLeft w:val="0"/>
      <w:marRight w:val="0"/>
      <w:marTop w:val="0"/>
      <w:marBottom w:val="0"/>
      <w:divBdr>
        <w:top w:val="none" w:sz="0" w:space="0" w:color="auto"/>
        <w:left w:val="none" w:sz="0" w:space="0" w:color="auto"/>
        <w:bottom w:val="none" w:sz="0" w:space="0" w:color="auto"/>
        <w:right w:val="none" w:sz="0" w:space="0" w:color="auto"/>
      </w:divBdr>
    </w:div>
    <w:div w:id="1728915658">
      <w:bodyDiv w:val="1"/>
      <w:marLeft w:val="0"/>
      <w:marRight w:val="0"/>
      <w:marTop w:val="0"/>
      <w:marBottom w:val="0"/>
      <w:divBdr>
        <w:top w:val="none" w:sz="0" w:space="0" w:color="auto"/>
        <w:left w:val="none" w:sz="0" w:space="0" w:color="auto"/>
        <w:bottom w:val="none" w:sz="0" w:space="0" w:color="auto"/>
        <w:right w:val="none" w:sz="0" w:space="0" w:color="auto"/>
      </w:divBdr>
    </w:div>
    <w:div w:id="1733651030">
      <w:bodyDiv w:val="1"/>
      <w:marLeft w:val="0"/>
      <w:marRight w:val="0"/>
      <w:marTop w:val="0"/>
      <w:marBottom w:val="0"/>
      <w:divBdr>
        <w:top w:val="none" w:sz="0" w:space="0" w:color="auto"/>
        <w:left w:val="none" w:sz="0" w:space="0" w:color="auto"/>
        <w:bottom w:val="none" w:sz="0" w:space="0" w:color="auto"/>
        <w:right w:val="none" w:sz="0" w:space="0" w:color="auto"/>
      </w:divBdr>
    </w:div>
    <w:div w:id="1734043995">
      <w:bodyDiv w:val="1"/>
      <w:marLeft w:val="0"/>
      <w:marRight w:val="0"/>
      <w:marTop w:val="0"/>
      <w:marBottom w:val="0"/>
      <w:divBdr>
        <w:top w:val="none" w:sz="0" w:space="0" w:color="auto"/>
        <w:left w:val="none" w:sz="0" w:space="0" w:color="auto"/>
        <w:bottom w:val="none" w:sz="0" w:space="0" w:color="auto"/>
        <w:right w:val="none" w:sz="0" w:space="0" w:color="auto"/>
      </w:divBdr>
    </w:div>
    <w:div w:id="1735276419">
      <w:bodyDiv w:val="1"/>
      <w:marLeft w:val="0"/>
      <w:marRight w:val="0"/>
      <w:marTop w:val="0"/>
      <w:marBottom w:val="0"/>
      <w:divBdr>
        <w:top w:val="none" w:sz="0" w:space="0" w:color="auto"/>
        <w:left w:val="none" w:sz="0" w:space="0" w:color="auto"/>
        <w:bottom w:val="none" w:sz="0" w:space="0" w:color="auto"/>
        <w:right w:val="none" w:sz="0" w:space="0" w:color="auto"/>
      </w:divBdr>
    </w:div>
    <w:div w:id="1747337567">
      <w:bodyDiv w:val="1"/>
      <w:marLeft w:val="0"/>
      <w:marRight w:val="0"/>
      <w:marTop w:val="0"/>
      <w:marBottom w:val="0"/>
      <w:divBdr>
        <w:top w:val="none" w:sz="0" w:space="0" w:color="auto"/>
        <w:left w:val="none" w:sz="0" w:space="0" w:color="auto"/>
        <w:bottom w:val="none" w:sz="0" w:space="0" w:color="auto"/>
        <w:right w:val="none" w:sz="0" w:space="0" w:color="auto"/>
      </w:divBdr>
    </w:div>
    <w:div w:id="1753624250">
      <w:bodyDiv w:val="1"/>
      <w:marLeft w:val="0"/>
      <w:marRight w:val="0"/>
      <w:marTop w:val="0"/>
      <w:marBottom w:val="0"/>
      <w:divBdr>
        <w:top w:val="none" w:sz="0" w:space="0" w:color="auto"/>
        <w:left w:val="none" w:sz="0" w:space="0" w:color="auto"/>
        <w:bottom w:val="none" w:sz="0" w:space="0" w:color="auto"/>
        <w:right w:val="none" w:sz="0" w:space="0" w:color="auto"/>
      </w:divBdr>
    </w:div>
    <w:div w:id="1755975703">
      <w:bodyDiv w:val="1"/>
      <w:marLeft w:val="0"/>
      <w:marRight w:val="0"/>
      <w:marTop w:val="0"/>
      <w:marBottom w:val="0"/>
      <w:divBdr>
        <w:top w:val="none" w:sz="0" w:space="0" w:color="auto"/>
        <w:left w:val="none" w:sz="0" w:space="0" w:color="auto"/>
        <w:bottom w:val="none" w:sz="0" w:space="0" w:color="auto"/>
        <w:right w:val="none" w:sz="0" w:space="0" w:color="auto"/>
      </w:divBdr>
    </w:div>
    <w:div w:id="1758287831">
      <w:bodyDiv w:val="1"/>
      <w:marLeft w:val="0"/>
      <w:marRight w:val="0"/>
      <w:marTop w:val="0"/>
      <w:marBottom w:val="0"/>
      <w:divBdr>
        <w:top w:val="none" w:sz="0" w:space="0" w:color="auto"/>
        <w:left w:val="none" w:sz="0" w:space="0" w:color="auto"/>
        <w:bottom w:val="none" w:sz="0" w:space="0" w:color="auto"/>
        <w:right w:val="none" w:sz="0" w:space="0" w:color="auto"/>
      </w:divBdr>
    </w:div>
    <w:div w:id="1759014998">
      <w:bodyDiv w:val="1"/>
      <w:marLeft w:val="0"/>
      <w:marRight w:val="0"/>
      <w:marTop w:val="0"/>
      <w:marBottom w:val="0"/>
      <w:divBdr>
        <w:top w:val="none" w:sz="0" w:space="0" w:color="auto"/>
        <w:left w:val="none" w:sz="0" w:space="0" w:color="auto"/>
        <w:bottom w:val="none" w:sz="0" w:space="0" w:color="auto"/>
        <w:right w:val="none" w:sz="0" w:space="0" w:color="auto"/>
      </w:divBdr>
    </w:div>
    <w:div w:id="1765105399">
      <w:bodyDiv w:val="1"/>
      <w:marLeft w:val="0"/>
      <w:marRight w:val="0"/>
      <w:marTop w:val="0"/>
      <w:marBottom w:val="0"/>
      <w:divBdr>
        <w:top w:val="none" w:sz="0" w:space="0" w:color="auto"/>
        <w:left w:val="none" w:sz="0" w:space="0" w:color="auto"/>
        <w:bottom w:val="none" w:sz="0" w:space="0" w:color="auto"/>
        <w:right w:val="none" w:sz="0" w:space="0" w:color="auto"/>
      </w:divBdr>
    </w:div>
    <w:div w:id="1771585472">
      <w:bodyDiv w:val="1"/>
      <w:marLeft w:val="0"/>
      <w:marRight w:val="0"/>
      <w:marTop w:val="0"/>
      <w:marBottom w:val="0"/>
      <w:divBdr>
        <w:top w:val="none" w:sz="0" w:space="0" w:color="auto"/>
        <w:left w:val="none" w:sz="0" w:space="0" w:color="auto"/>
        <w:bottom w:val="none" w:sz="0" w:space="0" w:color="auto"/>
        <w:right w:val="none" w:sz="0" w:space="0" w:color="auto"/>
      </w:divBdr>
    </w:div>
    <w:div w:id="1772579789">
      <w:bodyDiv w:val="1"/>
      <w:marLeft w:val="0"/>
      <w:marRight w:val="0"/>
      <w:marTop w:val="0"/>
      <w:marBottom w:val="0"/>
      <w:divBdr>
        <w:top w:val="none" w:sz="0" w:space="0" w:color="auto"/>
        <w:left w:val="none" w:sz="0" w:space="0" w:color="auto"/>
        <w:bottom w:val="none" w:sz="0" w:space="0" w:color="auto"/>
        <w:right w:val="none" w:sz="0" w:space="0" w:color="auto"/>
      </w:divBdr>
    </w:div>
    <w:div w:id="1773013573">
      <w:bodyDiv w:val="1"/>
      <w:marLeft w:val="0"/>
      <w:marRight w:val="0"/>
      <w:marTop w:val="0"/>
      <w:marBottom w:val="0"/>
      <w:divBdr>
        <w:top w:val="none" w:sz="0" w:space="0" w:color="auto"/>
        <w:left w:val="none" w:sz="0" w:space="0" w:color="auto"/>
        <w:bottom w:val="none" w:sz="0" w:space="0" w:color="auto"/>
        <w:right w:val="none" w:sz="0" w:space="0" w:color="auto"/>
      </w:divBdr>
    </w:div>
    <w:div w:id="1774282732">
      <w:bodyDiv w:val="1"/>
      <w:marLeft w:val="0"/>
      <w:marRight w:val="0"/>
      <w:marTop w:val="0"/>
      <w:marBottom w:val="0"/>
      <w:divBdr>
        <w:top w:val="none" w:sz="0" w:space="0" w:color="auto"/>
        <w:left w:val="none" w:sz="0" w:space="0" w:color="auto"/>
        <w:bottom w:val="none" w:sz="0" w:space="0" w:color="auto"/>
        <w:right w:val="none" w:sz="0" w:space="0" w:color="auto"/>
      </w:divBdr>
    </w:div>
    <w:div w:id="1774327327">
      <w:bodyDiv w:val="1"/>
      <w:marLeft w:val="0"/>
      <w:marRight w:val="0"/>
      <w:marTop w:val="0"/>
      <w:marBottom w:val="0"/>
      <w:divBdr>
        <w:top w:val="none" w:sz="0" w:space="0" w:color="auto"/>
        <w:left w:val="none" w:sz="0" w:space="0" w:color="auto"/>
        <w:bottom w:val="none" w:sz="0" w:space="0" w:color="auto"/>
        <w:right w:val="none" w:sz="0" w:space="0" w:color="auto"/>
      </w:divBdr>
    </w:div>
    <w:div w:id="1774589107">
      <w:bodyDiv w:val="1"/>
      <w:marLeft w:val="0"/>
      <w:marRight w:val="0"/>
      <w:marTop w:val="0"/>
      <w:marBottom w:val="0"/>
      <w:divBdr>
        <w:top w:val="none" w:sz="0" w:space="0" w:color="auto"/>
        <w:left w:val="none" w:sz="0" w:space="0" w:color="auto"/>
        <w:bottom w:val="none" w:sz="0" w:space="0" w:color="auto"/>
        <w:right w:val="none" w:sz="0" w:space="0" w:color="auto"/>
      </w:divBdr>
    </w:div>
    <w:div w:id="1792475249">
      <w:bodyDiv w:val="1"/>
      <w:marLeft w:val="0"/>
      <w:marRight w:val="0"/>
      <w:marTop w:val="0"/>
      <w:marBottom w:val="0"/>
      <w:divBdr>
        <w:top w:val="none" w:sz="0" w:space="0" w:color="auto"/>
        <w:left w:val="none" w:sz="0" w:space="0" w:color="auto"/>
        <w:bottom w:val="none" w:sz="0" w:space="0" w:color="auto"/>
        <w:right w:val="none" w:sz="0" w:space="0" w:color="auto"/>
      </w:divBdr>
    </w:div>
    <w:div w:id="1799912821">
      <w:bodyDiv w:val="1"/>
      <w:marLeft w:val="0"/>
      <w:marRight w:val="0"/>
      <w:marTop w:val="0"/>
      <w:marBottom w:val="0"/>
      <w:divBdr>
        <w:top w:val="none" w:sz="0" w:space="0" w:color="auto"/>
        <w:left w:val="none" w:sz="0" w:space="0" w:color="auto"/>
        <w:bottom w:val="none" w:sz="0" w:space="0" w:color="auto"/>
        <w:right w:val="none" w:sz="0" w:space="0" w:color="auto"/>
      </w:divBdr>
    </w:div>
    <w:div w:id="1811048941">
      <w:bodyDiv w:val="1"/>
      <w:marLeft w:val="0"/>
      <w:marRight w:val="0"/>
      <w:marTop w:val="0"/>
      <w:marBottom w:val="0"/>
      <w:divBdr>
        <w:top w:val="none" w:sz="0" w:space="0" w:color="auto"/>
        <w:left w:val="none" w:sz="0" w:space="0" w:color="auto"/>
        <w:bottom w:val="none" w:sz="0" w:space="0" w:color="auto"/>
        <w:right w:val="none" w:sz="0" w:space="0" w:color="auto"/>
      </w:divBdr>
    </w:div>
    <w:div w:id="1813519931">
      <w:bodyDiv w:val="1"/>
      <w:marLeft w:val="0"/>
      <w:marRight w:val="0"/>
      <w:marTop w:val="0"/>
      <w:marBottom w:val="0"/>
      <w:divBdr>
        <w:top w:val="none" w:sz="0" w:space="0" w:color="auto"/>
        <w:left w:val="none" w:sz="0" w:space="0" w:color="auto"/>
        <w:bottom w:val="none" w:sz="0" w:space="0" w:color="auto"/>
        <w:right w:val="none" w:sz="0" w:space="0" w:color="auto"/>
      </w:divBdr>
    </w:div>
    <w:div w:id="1818956293">
      <w:bodyDiv w:val="1"/>
      <w:marLeft w:val="0"/>
      <w:marRight w:val="0"/>
      <w:marTop w:val="0"/>
      <w:marBottom w:val="0"/>
      <w:divBdr>
        <w:top w:val="none" w:sz="0" w:space="0" w:color="auto"/>
        <w:left w:val="none" w:sz="0" w:space="0" w:color="auto"/>
        <w:bottom w:val="none" w:sz="0" w:space="0" w:color="auto"/>
        <w:right w:val="none" w:sz="0" w:space="0" w:color="auto"/>
      </w:divBdr>
    </w:div>
    <w:div w:id="1821339326">
      <w:bodyDiv w:val="1"/>
      <w:marLeft w:val="0"/>
      <w:marRight w:val="0"/>
      <w:marTop w:val="0"/>
      <w:marBottom w:val="0"/>
      <w:divBdr>
        <w:top w:val="none" w:sz="0" w:space="0" w:color="auto"/>
        <w:left w:val="none" w:sz="0" w:space="0" w:color="auto"/>
        <w:bottom w:val="none" w:sz="0" w:space="0" w:color="auto"/>
        <w:right w:val="none" w:sz="0" w:space="0" w:color="auto"/>
      </w:divBdr>
    </w:div>
    <w:div w:id="1830168498">
      <w:bodyDiv w:val="1"/>
      <w:marLeft w:val="0"/>
      <w:marRight w:val="0"/>
      <w:marTop w:val="0"/>
      <w:marBottom w:val="0"/>
      <w:divBdr>
        <w:top w:val="none" w:sz="0" w:space="0" w:color="auto"/>
        <w:left w:val="none" w:sz="0" w:space="0" w:color="auto"/>
        <w:bottom w:val="none" w:sz="0" w:space="0" w:color="auto"/>
        <w:right w:val="none" w:sz="0" w:space="0" w:color="auto"/>
      </w:divBdr>
    </w:div>
    <w:div w:id="1840076156">
      <w:bodyDiv w:val="1"/>
      <w:marLeft w:val="0"/>
      <w:marRight w:val="0"/>
      <w:marTop w:val="0"/>
      <w:marBottom w:val="0"/>
      <w:divBdr>
        <w:top w:val="none" w:sz="0" w:space="0" w:color="auto"/>
        <w:left w:val="none" w:sz="0" w:space="0" w:color="auto"/>
        <w:bottom w:val="none" w:sz="0" w:space="0" w:color="auto"/>
        <w:right w:val="none" w:sz="0" w:space="0" w:color="auto"/>
      </w:divBdr>
    </w:div>
    <w:div w:id="1843474828">
      <w:bodyDiv w:val="1"/>
      <w:marLeft w:val="0"/>
      <w:marRight w:val="0"/>
      <w:marTop w:val="0"/>
      <w:marBottom w:val="0"/>
      <w:divBdr>
        <w:top w:val="none" w:sz="0" w:space="0" w:color="auto"/>
        <w:left w:val="none" w:sz="0" w:space="0" w:color="auto"/>
        <w:bottom w:val="none" w:sz="0" w:space="0" w:color="auto"/>
        <w:right w:val="none" w:sz="0" w:space="0" w:color="auto"/>
      </w:divBdr>
    </w:div>
    <w:div w:id="1854342395">
      <w:bodyDiv w:val="1"/>
      <w:marLeft w:val="0"/>
      <w:marRight w:val="0"/>
      <w:marTop w:val="0"/>
      <w:marBottom w:val="0"/>
      <w:divBdr>
        <w:top w:val="none" w:sz="0" w:space="0" w:color="auto"/>
        <w:left w:val="none" w:sz="0" w:space="0" w:color="auto"/>
        <w:bottom w:val="none" w:sz="0" w:space="0" w:color="auto"/>
        <w:right w:val="none" w:sz="0" w:space="0" w:color="auto"/>
      </w:divBdr>
    </w:div>
    <w:div w:id="1859611237">
      <w:bodyDiv w:val="1"/>
      <w:marLeft w:val="0"/>
      <w:marRight w:val="0"/>
      <w:marTop w:val="0"/>
      <w:marBottom w:val="0"/>
      <w:divBdr>
        <w:top w:val="none" w:sz="0" w:space="0" w:color="auto"/>
        <w:left w:val="none" w:sz="0" w:space="0" w:color="auto"/>
        <w:bottom w:val="none" w:sz="0" w:space="0" w:color="auto"/>
        <w:right w:val="none" w:sz="0" w:space="0" w:color="auto"/>
      </w:divBdr>
    </w:div>
    <w:div w:id="1861895897">
      <w:bodyDiv w:val="1"/>
      <w:marLeft w:val="0"/>
      <w:marRight w:val="0"/>
      <w:marTop w:val="0"/>
      <w:marBottom w:val="0"/>
      <w:divBdr>
        <w:top w:val="none" w:sz="0" w:space="0" w:color="auto"/>
        <w:left w:val="none" w:sz="0" w:space="0" w:color="auto"/>
        <w:bottom w:val="none" w:sz="0" w:space="0" w:color="auto"/>
        <w:right w:val="none" w:sz="0" w:space="0" w:color="auto"/>
      </w:divBdr>
    </w:div>
    <w:div w:id="1863738960">
      <w:bodyDiv w:val="1"/>
      <w:marLeft w:val="0"/>
      <w:marRight w:val="0"/>
      <w:marTop w:val="0"/>
      <w:marBottom w:val="0"/>
      <w:divBdr>
        <w:top w:val="none" w:sz="0" w:space="0" w:color="auto"/>
        <w:left w:val="none" w:sz="0" w:space="0" w:color="auto"/>
        <w:bottom w:val="none" w:sz="0" w:space="0" w:color="auto"/>
        <w:right w:val="none" w:sz="0" w:space="0" w:color="auto"/>
      </w:divBdr>
    </w:div>
    <w:div w:id="1866600127">
      <w:bodyDiv w:val="1"/>
      <w:marLeft w:val="0"/>
      <w:marRight w:val="0"/>
      <w:marTop w:val="0"/>
      <w:marBottom w:val="0"/>
      <w:divBdr>
        <w:top w:val="none" w:sz="0" w:space="0" w:color="auto"/>
        <w:left w:val="none" w:sz="0" w:space="0" w:color="auto"/>
        <w:bottom w:val="none" w:sz="0" w:space="0" w:color="auto"/>
        <w:right w:val="none" w:sz="0" w:space="0" w:color="auto"/>
      </w:divBdr>
    </w:div>
    <w:div w:id="1870409754">
      <w:bodyDiv w:val="1"/>
      <w:marLeft w:val="0"/>
      <w:marRight w:val="0"/>
      <w:marTop w:val="0"/>
      <w:marBottom w:val="0"/>
      <w:divBdr>
        <w:top w:val="none" w:sz="0" w:space="0" w:color="auto"/>
        <w:left w:val="none" w:sz="0" w:space="0" w:color="auto"/>
        <w:bottom w:val="none" w:sz="0" w:space="0" w:color="auto"/>
        <w:right w:val="none" w:sz="0" w:space="0" w:color="auto"/>
      </w:divBdr>
    </w:div>
    <w:div w:id="1876917227">
      <w:bodyDiv w:val="1"/>
      <w:marLeft w:val="0"/>
      <w:marRight w:val="0"/>
      <w:marTop w:val="0"/>
      <w:marBottom w:val="0"/>
      <w:divBdr>
        <w:top w:val="none" w:sz="0" w:space="0" w:color="auto"/>
        <w:left w:val="none" w:sz="0" w:space="0" w:color="auto"/>
        <w:bottom w:val="none" w:sz="0" w:space="0" w:color="auto"/>
        <w:right w:val="none" w:sz="0" w:space="0" w:color="auto"/>
      </w:divBdr>
    </w:div>
    <w:div w:id="1885799007">
      <w:bodyDiv w:val="1"/>
      <w:marLeft w:val="0"/>
      <w:marRight w:val="0"/>
      <w:marTop w:val="0"/>
      <w:marBottom w:val="0"/>
      <w:divBdr>
        <w:top w:val="none" w:sz="0" w:space="0" w:color="auto"/>
        <w:left w:val="none" w:sz="0" w:space="0" w:color="auto"/>
        <w:bottom w:val="none" w:sz="0" w:space="0" w:color="auto"/>
        <w:right w:val="none" w:sz="0" w:space="0" w:color="auto"/>
      </w:divBdr>
    </w:div>
    <w:div w:id="1887599602">
      <w:bodyDiv w:val="1"/>
      <w:marLeft w:val="0"/>
      <w:marRight w:val="0"/>
      <w:marTop w:val="0"/>
      <w:marBottom w:val="0"/>
      <w:divBdr>
        <w:top w:val="none" w:sz="0" w:space="0" w:color="auto"/>
        <w:left w:val="none" w:sz="0" w:space="0" w:color="auto"/>
        <w:bottom w:val="none" w:sz="0" w:space="0" w:color="auto"/>
        <w:right w:val="none" w:sz="0" w:space="0" w:color="auto"/>
      </w:divBdr>
    </w:div>
    <w:div w:id="1897470335">
      <w:bodyDiv w:val="1"/>
      <w:marLeft w:val="0"/>
      <w:marRight w:val="0"/>
      <w:marTop w:val="0"/>
      <w:marBottom w:val="0"/>
      <w:divBdr>
        <w:top w:val="none" w:sz="0" w:space="0" w:color="auto"/>
        <w:left w:val="none" w:sz="0" w:space="0" w:color="auto"/>
        <w:bottom w:val="none" w:sz="0" w:space="0" w:color="auto"/>
        <w:right w:val="none" w:sz="0" w:space="0" w:color="auto"/>
      </w:divBdr>
    </w:div>
    <w:div w:id="1912932714">
      <w:bodyDiv w:val="1"/>
      <w:marLeft w:val="0"/>
      <w:marRight w:val="0"/>
      <w:marTop w:val="0"/>
      <w:marBottom w:val="0"/>
      <w:divBdr>
        <w:top w:val="none" w:sz="0" w:space="0" w:color="auto"/>
        <w:left w:val="none" w:sz="0" w:space="0" w:color="auto"/>
        <w:bottom w:val="none" w:sz="0" w:space="0" w:color="auto"/>
        <w:right w:val="none" w:sz="0" w:space="0" w:color="auto"/>
      </w:divBdr>
    </w:div>
    <w:div w:id="1920290580">
      <w:bodyDiv w:val="1"/>
      <w:marLeft w:val="0"/>
      <w:marRight w:val="0"/>
      <w:marTop w:val="0"/>
      <w:marBottom w:val="0"/>
      <w:divBdr>
        <w:top w:val="none" w:sz="0" w:space="0" w:color="auto"/>
        <w:left w:val="none" w:sz="0" w:space="0" w:color="auto"/>
        <w:bottom w:val="none" w:sz="0" w:space="0" w:color="auto"/>
        <w:right w:val="none" w:sz="0" w:space="0" w:color="auto"/>
      </w:divBdr>
    </w:div>
    <w:div w:id="1925917509">
      <w:bodyDiv w:val="1"/>
      <w:marLeft w:val="0"/>
      <w:marRight w:val="0"/>
      <w:marTop w:val="0"/>
      <w:marBottom w:val="0"/>
      <w:divBdr>
        <w:top w:val="none" w:sz="0" w:space="0" w:color="auto"/>
        <w:left w:val="none" w:sz="0" w:space="0" w:color="auto"/>
        <w:bottom w:val="none" w:sz="0" w:space="0" w:color="auto"/>
        <w:right w:val="none" w:sz="0" w:space="0" w:color="auto"/>
      </w:divBdr>
    </w:div>
    <w:div w:id="1939407635">
      <w:bodyDiv w:val="1"/>
      <w:marLeft w:val="0"/>
      <w:marRight w:val="0"/>
      <w:marTop w:val="0"/>
      <w:marBottom w:val="0"/>
      <w:divBdr>
        <w:top w:val="none" w:sz="0" w:space="0" w:color="auto"/>
        <w:left w:val="none" w:sz="0" w:space="0" w:color="auto"/>
        <w:bottom w:val="none" w:sz="0" w:space="0" w:color="auto"/>
        <w:right w:val="none" w:sz="0" w:space="0" w:color="auto"/>
      </w:divBdr>
    </w:div>
    <w:div w:id="1939825712">
      <w:bodyDiv w:val="1"/>
      <w:marLeft w:val="0"/>
      <w:marRight w:val="0"/>
      <w:marTop w:val="0"/>
      <w:marBottom w:val="0"/>
      <w:divBdr>
        <w:top w:val="none" w:sz="0" w:space="0" w:color="auto"/>
        <w:left w:val="none" w:sz="0" w:space="0" w:color="auto"/>
        <w:bottom w:val="none" w:sz="0" w:space="0" w:color="auto"/>
        <w:right w:val="none" w:sz="0" w:space="0" w:color="auto"/>
      </w:divBdr>
    </w:div>
    <w:div w:id="1959683441">
      <w:bodyDiv w:val="1"/>
      <w:marLeft w:val="0"/>
      <w:marRight w:val="0"/>
      <w:marTop w:val="0"/>
      <w:marBottom w:val="0"/>
      <w:divBdr>
        <w:top w:val="none" w:sz="0" w:space="0" w:color="auto"/>
        <w:left w:val="none" w:sz="0" w:space="0" w:color="auto"/>
        <w:bottom w:val="none" w:sz="0" w:space="0" w:color="auto"/>
        <w:right w:val="none" w:sz="0" w:space="0" w:color="auto"/>
      </w:divBdr>
    </w:div>
    <w:div w:id="1969968718">
      <w:bodyDiv w:val="1"/>
      <w:marLeft w:val="0"/>
      <w:marRight w:val="0"/>
      <w:marTop w:val="0"/>
      <w:marBottom w:val="0"/>
      <w:divBdr>
        <w:top w:val="none" w:sz="0" w:space="0" w:color="auto"/>
        <w:left w:val="none" w:sz="0" w:space="0" w:color="auto"/>
        <w:bottom w:val="none" w:sz="0" w:space="0" w:color="auto"/>
        <w:right w:val="none" w:sz="0" w:space="0" w:color="auto"/>
      </w:divBdr>
    </w:div>
    <w:div w:id="1972248353">
      <w:bodyDiv w:val="1"/>
      <w:marLeft w:val="0"/>
      <w:marRight w:val="0"/>
      <w:marTop w:val="0"/>
      <w:marBottom w:val="0"/>
      <w:divBdr>
        <w:top w:val="none" w:sz="0" w:space="0" w:color="auto"/>
        <w:left w:val="none" w:sz="0" w:space="0" w:color="auto"/>
        <w:bottom w:val="none" w:sz="0" w:space="0" w:color="auto"/>
        <w:right w:val="none" w:sz="0" w:space="0" w:color="auto"/>
      </w:divBdr>
    </w:div>
    <w:div w:id="1973897451">
      <w:bodyDiv w:val="1"/>
      <w:marLeft w:val="0"/>
      <w:marRight w:val="0"/>
      <w:marTop w:val="0"/>
      <w:marBottom w:val="0"/>
      <w:divBdr>
        <w:top w:val="none" w:sz="0" w:space="0" w:color="auto"/>
        <w:left w:val="none" w:sz="0" w:space="0" w:color="auto"/>
        <w:bottom w:val="none" w:sz="0" w:space="0" w:color="auto"/>
        <w:right w:val="none" w:sz="0" w:space="0" w:color="auto"/>
      </w:divBdr>
    </w:div>
    <w:div w:id="1974752491">
      <w:bodyDiv w:val="1"/>
      <w:marLeft w:val="0"/>
      <w:marRight w:val="0"/>
      <w:marTop w:val="0"/>
      <w:marBottom w:val="0"/>
      <w:divBdr>
        <w:top w:val="none" w:sz="0" w:space="0" w:color="auto"/>
        <w:left w:val="none" w:sz="0" w:space="0" w:color="auto"/>
        <w:bottom w:val="none" w:sz="0" w:space="0" w:color="auto"/>
        <w:right w:val="none" w:sz="0" w:space="0" w:color="auto"/>
      </w:divBdr>
    </w:div>
    <w:div w:id="1976829155">
      <w:bodyDiv w:val="1"/>
      <w:marLeft w:val="0"/>
      <w:marRight w:val="0"/>
      <w:marTop w:val="0"/>
      <w:marBottom w:val="0"/>
      <w:divBdr>
        <w:top w:val="none" w:sz="0" w:space="0" w:color="auto"/>
        <w:left w:val="none" w:sz="0" w:space="0" w:color="auto"/>
        <w:bottom w:val="none" w:sz="0" w:space="0" w:color="auto"/>
        <w:right w:val="none" w:sz="0" w:space="0" w:color="auto"/>
      </w:divBdr>
    </w:div>
    <w:div w:id="1991212106">
      <w:bodyDiv w:val="1"/>
      <w:marLeft w:val="0"/>
      <w:marRight w:val="0"/>
      <w:marTop w:val="0"/>
      <w:marBottom w:val="0"/>
      <w:divBdr>
        <w:top w:val="none" w:sz="0" w:space="0" w:color="auto"/>
        <w:left w:val="none" w:sz="0" w:space="0" w:color="auto"/>
        <w:bottom w:val="none" w:sz="0" w:space="0" w:color="auto"/>
        <w:right w:val="none" w:sz="0" w:space="0" w:color="auto"/>
      </w:divBdr>
    </w:div>
    <w:div w:id="1993024195">
      <w:bodyDiv w:val="1"/>
      <w:marLeft w:val="0"/>
      <w:marRight w:val="0"/>
      <w:marTop w:val="0"/>
      <w:marBottom w:val="0"/>
      <w:divBdr>
        <w:top w:val="none" w:sz="0" w:space="0" w:color="auto"/>
        <w:left w:val="none" w:sz="0" w:space="0" w:color="auto"/>
        <w:bottom w:val="none" w:sz="0" w:space="0" w:color="auto"/>
        <w:right w:val="none" w:sz="0" w:space="0" w:color="auto"/>
      </w:divBdr>
    </w:div>
    <w:div w:id="2002270588">
      <w:bodyDiv w:val="1"/>
      <w:marLeft w:val="0"/>
      <w:marRight w:val="0"/>
      <w:marTop w:val="0"/>
      <w:marBottom w:val="0"/>
      <w:divBdr>
        <w:top w:val="none" w:sz="0" w:space="0" w:color="auto"/>
        <w:left w:val="none" w:sz="0" w:space="0" w:color="auto"/>
        <w:bottom w:val="none" w:sz="0" w:space="0" w:color="auto"/>
        <w:right w:val="none" w:sz="0" w:space="0" w:color="auto"/>
      </w:divBdr>
    </w:div>
    <w:div w:id="2006199138">
      <w:bodyDiv w:val="1"/>
      <w:marLeft w:val="0"/>
      <w:marRight w:val="0"/>
      <w:marTop w:val="0"/>
      <w:marBottom w:val="0"/>
      <w:divBdr>
        <w:top w:val="none" w:sz="0" w:space="0" w:color="auto"/>
        <w:left w:val="none" w:sz="0" w:space="0" w:color="auto"/>
        <w:bottom w:val="none" w:sz="0" w:space="0" w:color="auto"/>
        <w:right w:val="none" w:sz="0" w:space="0" w:color="auto"/>
      </w:divBdr>
    </w:div>
    <w:div w:id="2006282695">
      <w:bodyDiv w:val="1"/>
      <w:marLeft w:val="0"/>
      <w:marRight w:val="0"/>
      <w:marTop w:val="0"/>
      <w:marBottom w:val="0"/>
      <w:divBdr>
        <w:top w:val="none" w:sz="0" w:space="0" w:color="auto"/>
        <w:left w:val="none" w:sz="0" w:space="0" w:color="auto"/>
        <w:bottom w:val="none" w:sz="0" w:space="0" w:color="auto"/>
        <w:right w:val="none" w:sz="0" w:space="0" w:color="auto"/>
      </w:divBdr>
    </w:div>
    <w:div w:id="2012905051">
      <w:bodyDiv w:val="1"/>
      <w:marLeft w:val="0"/>
      <w:marRight w:val="0"/>
      <w:marTop w:val="0"/>
      <w:marBottom w:val="0"/>
      <w:divBdr>
        <w:top w:val="none" w:sz="0" w:space="0" w:color="auto"/>
        <w:left w:val="none" w:sz="0" w:space="0" w:color="auto"/>
        <w:bottom w:val="none" w:sz="0" w:space="0" w:color="auto"/>
        <w:right w:val="none" w:sz="0" w:space="0" w:color="auto"/>
      </w:divBdr>
    </w:div>
    <w:div w:id="2032954063">
      <w:bodyDiv w:val="1"/>
      <w:marLeft w:val="0"/>
      <w:marRight w:val="0"/>
      <w:marTop w:val="0"/>
      <w:marBottom w:val="0"/>
      <w:divBdr>
        <w:top w:val="none" w:sz="0" w:space="0" w:color="auto"/>
        <w:left w:val="none" w:sz="0" w:space="0" w:color="auto"/>
        <w:bottom w:val="none" w:sz="0" w:space="0" w:color="auto"/>
        <w:right w:val="none" w:sz="0" w:space="0" w:color="auto"/>
      </w:divBdr>
    </w:div>
    <w:div w:id="2034913628">
      <w:bodyDiv w:val="1"/>
      <w:marLeft w:val="0"/>
      <w:marRight w:val="0"/>
      <w:marTop w:val="0"/>
      <w:marBottom w:val="0"/>
      <w:divBdr>
        <w:top w:val="none" w:sz="0" w:space="0" w:color="auto"/>
        <w:left w:val="none" w:sz="0" w:space="0" w:color="auto"/>
        <w:bottom w:val="none" w:sz="0" w:space="0" w:color="auto"/>
        <w:right w:val="none" w:sz="0" w:space="0" w:color="auto"/>
      </w:divBdr>
    </w:div>
    <w:div w:id="2039500311">
      <w:bodyDiv w:val="1"/>
      <w:marLeft w:val="0"/>
      <w:marRight w:val="0"/>
      <w:marTop w:val="0"/>
      <w:marBottom w:val="0"/>
      <w:divBdr>
        <w:top w:val="none" w:sz="0" w:space="0" w:color="auto"/>
        <w:left w:val="none" w:sz="0" w:space="0" w:color="auto"/>
        <w:bottom w:val="none" w:sz="0" w:space="0" w:color="auto"/>
        <w:right w:val="none" w:sz="0" w:space="0" w:color="auto"/>
      </w:divBdr>
    </w:div>
    <w:div w:id="2042586652">
      <w:bodyDiv w:val="1"/>
      <w:marLeft w:val="0"/>
      <w:marRight w:val="0"/>
      <w:marTop w:val="0"/>
      <w:marBottom w:val="0"/>
      <w:divBdr>
        <w:top w:val="none" w:sz="0" w:space="0" w:color="auto"/>
        <w:left w:val="none" w:sz="0" w:space="0" w:color="auto"/>
        <w:bottom w:val="none" w:sz="0" w:space="0" w:color="auto"/>
        <w:right w:val="none" w:sz="0" w:space="0" w:color="auto"/>
      </w:divBdr>
    </w:div>
    <w:div w:id="2044161539">
      <w:bodyDiv w:val="1"/>
      <w:marLeft w:val="0"/>
      <w:marRight w:val="0"/>
      <w:marTop w:val="0"/>
      <w:marBottom w:val="0"/>
      <w:divBdr>
        <w:top w:val="none" w:sz="0" w:space="0" w:color="auto"/>
        <w:left w:val="none" w:sz="0" w:space="0" w:color="auto"/>
        <w:bottom w:val="none" w:sz="0" w:space="0" w:color="auto"/>
        <w:right w:val="none" w:sz="0" w:space="0" w:color="auto"/>
      </w:divBdr>
    </w:div>
    <w:div w:id="2052610041">
      <w:bodyDiv w:val="1"/>
      <w:marLeft w:val="0"/>
      <w:marRight w:val="0"/>
      <w:marTop w:val="0"/>
      <w:marBottom w:val="0"/>
      <w:divBdr>
        <w:top w:val="none" w:sz="0" w:space="0" w:color="auto"/>
        <w:left w:val="none" w:sz="0" w:space="0" w:color="auto"/>
        <w:bottom w:val="none" w:sz="0" w:space="0" w:color="auto"/>
        <w:right w:val="none" w:sz="0" w:space="0" w:color="auto"/>
      </w:divBdr>
    </w:div>
    <w:div w:id="2059353451">
      <w:bodyDiv w:val="1"/>
      <w:marLeft w:val="0"/>
      <w:marRight w:val="0"/>
      <w:marTop w:val="0"/>
      <w:marBottom w:val="0"/>
      <w:divBdr>
        <w:top w:val="none" w:sz="0" w:space="0" w:color="auto"/>
        <w:left w:val="none" w:sz="0" w:space="0" w:color="auto"/>
        <w:bottom w:val="none" w:sz="0" w:space="0" w:color="auto"/>
        <w:right w:val="none" w:sz="0" w:space="0" w:color="auto"/>
      </w:divBdr>
    </w:div>
    <w:div w:id="2059356694">
      <w:bodyDiv w:val="1"/>
      <w:marLeft w:val="0"/>
      <w:marRight w:val="0"/>
      <w:marTop w:val="0"/>
      <w:marBottom w:val="0"/>
      <w:divBdr>
        <w:top w:val="none" w:sz="0" w:space="0" w:color="auto"/>
        <w:left w:val="none" w:sz="0" w:space="0" w:color="auto"/>
        <w:bottom w:val="none" w:sz="0" w:space="0" w:color="auto"/>
        <w:right w:val="none" w:sz="0" w:space="0" w:color="auto"/>
      </w:divBdr>
    </w:div>
    <w:div w:id="2061976060">
      <w:bodyDiv w:val="1"/>
      <w:marLeft w:val="0"/>
      <w:marRight w:val="0"/>
      <w:marTop w:val="0"/>
      <w:marBottom w:val="0"/>
      <w:divBdr>
        <w:top w:val="none" w:sz="0" w:space="0" w:color="auto"/>
        <w:left w:val="none" w:sz="0" w:space="0" w:color="auto"/>
        <w:bottom w:val="none" w:sz="0" w:space="0" w:color="auto"/>
        <w:right w:val="none" w:sz="0" w:space="0" w:color="auto"/>
      </w:divBdr>
    </w:div>
    <w:div w:id="2065443826">
      <w:bodyDiv w:val="1"/>
      <w:marLeft w:val="0"/>
      <w:marRight w:val="0"/>
      <w:marTop w:val="0"/>
      <w:marBottom w:val="0"/>
      <w:divBdr>
        <w:top w:val="none" w:sz="0" w:space="0" w:color="auto"/>
        <w:left w:val="none" w:sz="0" w:space="0" w:color="auto"/>
        <w:bottom w:val="none" w:sz="0" w:space="0" w:color="auto"/>
        <w:right w:val="none" w:sz="0" w:space="0" w:color="auto"/>
      </w:divBdr>
    </w:div>
    <w:div w:id="2069104117">
      <w:bodyDiv w:val="1"/>
      <w:marLeft w:val="0"/>
      <w:marRight w:val="0"/>
      <w:marTop w:val="0"/>
      <w:marBottom w:val="0"/>
      <w:divBdr>
        <w:top w:val="none" w:sz="0" w:space="0" w:color="auto"/>
        <w:left w:val="none" w:sz="0" w:space="0" w:color="auto"/>
        <w:bottom w:val="none" w:sz="0" w:space="0" w:color="auto"/>
        <w:right w:val="none" w:sz="0" w:space="0" w:color="auto"/>
      </w:divBdr>
    </w:div>
    <w:div w:id="2076851943">
      <w:bodyDiv w:val="1"/>
      <w:marLeft w:val="0"/>
      <w:marRight w:val="0"/>
      <w:marTop w:val="0"/>
      <w:marBottom w:val="0"/>
      <w:divBdr>
        <w:top w:val="none" w:sz="0" w:space="0" w:color="auto"/>
        <w:left w:val="none" w:sz="0" w:space="0" w:color="auto"/>
        <w:bottom w:val="none" w:sz="0" w:space="0" w:color="auto"/>
        <w:right w:val="none" w:sz="0" w:space="0" w:color="auto"/>
      </w:divBdr>
    </w:div>
    <w:div w:id="2081438178">
      <w:bodyDiv w:val="1"/>
      <w:marLeft w:val="0"/>
      <w:marRight w:val="0"/>
      <w:marTop w:val="0"/>
      <w:marBottom w:val="0"/>
      <w:divBdr>
        <w:top w:val="none" w:sz="0" w:space="0" w:color="auto"/>
        <w:left w:val="none" w:sz="0" w:space="0" w:color="auto"/>
        <w:bottom w:val="none" w:sz="0" w:space="0" w:color="auto"/>
        <w:right w:val="none" w:sz="0" w:space="0" w:color="auto"/>
      </w:divBdr>
    </w:div>
    <w:div w:id="2110350305">
      <w:bodyDiv w:val="1"/>
      <w:marLeft w:val="0"/>
      <w:marRight w:val="0"/>
      <w:marTop w:val="0"/>
      <w:marBottom w:val="0"/>
      <w:divBdr>
        <w:top w:val="none" w:sz="0" w:space="0" w:color="auto"/>
        <w:left w:val="none" w:sz="0" w:space="0" w:color="auto"/>
        <w:bottom w:val="none" w:sz="0" w:space="0" w:color="auto"/>
        <w:right w:val="none" w:sz="0" w:space="0" w:color="auto"/>
      </w:divBdr>
    </w:div>
    <w:div w:id="2115854923">
      <w:bodyDiv w:val="1"/>
      <w:marLeft w:val="0"/>
      <w:marRight w:val="0"/>
      <w:marTop w:val="0"/>
      <w:marBottom w:val="0"/>
      <w:divBdr>
        <w:top w:val="none" w:sz="0" w:space="0" w:color="auto"/>
        <w:left w:val="none" w:sz="0" w:space="0" w:color="auto"/>
        <w:bottom w:val="none" w:sz="0" w:space="0" w:color="auto"/>
        <w:right w:val="none" w:sz="0" w:space="0" w:color="auto"/>
      </w:divBdr>
    </w:div>
    <w:div w:id="2119064547">
      <w:bodyDiv w:val="1"/>
      <w:marLeft w:val="0"/>
      <w:marRight w:val="0"/>
      <w:marTop w:val="0"/>
      <w:marBottom w:val="0"/>
      <w:divBdr>
        <w:top w:val="none" w:sz="0" w:space="0" w:color="auto"/>
        <w:left w:val="none" w:sz="0" w:space="0" w:color="auto"/>
        <w:bottom w:val="none" w:sz="0" w:space="0" w:color="auto"/>
        <w:right w:val="none" w:sz="0" w:space="0" w:color="auto"/>
      </w:divBdr>
    </w:div>
    <w:div w:id="2121337042">
      <w:bodyDiv w:val="1"/>
      <w:marLeft w:val="0"/>
      <w:marRight w:val="0"/>
      <w:marTop w:val="0"/>
      <w:marBottom w:val="0"/>
      <w:divBdr>
        <w:top w:val="none" w:sz="0" w:space="0" w:color="auto"/>
        <w:left w:val="none" w:sz="0" w:space="0" w:color="auto"/>
        <w:bottom w:val="none" w:sz="0" w:space="0" w:color="auto"/>
        <w:right w:val="none" w:sz="0" w:space="0" w:color="auto"/>
      </w:divBdr>
    </w:div>
    <w:div w:id="2122602760">
      <w:bodyDiv w:val="1"/>
      <w:marLeft w:val="0"/>
      <w:marRight w:val="0"/>
      <w:marTop w:val="0"/>
      <w:marBottom w:val="0"/>
      <w:divBdr>
        <w:top w:val="none" w:sz="0" w:space="0" w:color="auto"/>
        <w:left w:val="none" w:sz="0" w:space="0" w:color="auto"/>
        <w:bottom w:val="none" w:sz="0" w:space="0" w:color="auto"/>
        <w:right w:val="none" w:sz="0" w:space="0" w:color="auto"/>
      </w:divBdr>
    </w:div>
    <w:div w:id="2135441955">
      <w:bodyDiv w:val="1"/>
      <w:marLeft w:val="0"/>
      <w:marRight w:val="0"/>
      <w:marTop w:val="0"/>
      <w:marBottom w:val="0"/>
      <w:divBdr>
        <w:top w:val="none" w:sz="0" w:space="0" w:color="auto"/>
        <w:left w:val="none" w:sz="0" w:space="0" w:color="auto"/>
        <w:bottom w:val="none" w:sz="0" w:space="0" w:color="auto"/>
        <w:right w:val="none" w:sz="0" w:space="0" w:color="auto"/>
      </w:divBdr>
    </w:div>
    <w:div w:id="2140344246">
      <w:bodyDiv w:val="1"/>
      <w:marLeft w:val="0"/>
      <w:marRight w:val="0"/>
      <w:marTop w:val="0"/>
      <w:marBottom w:val="0"/>
      <w:divBdr>
        <w:top w:val="none" w:sz="0" w:space="0" w:color="auto"/>
        <w:left w:val="none" w:sz="0" w:space="0" w:color="auto"/>
        <w:bottom w:val="none" w:sz="0" w:space="0" w:color="auto"/>
        <w:right w:val="none" w:sz="0" w:space="0" w:color="auto"/>
      </w:divBdr>
    </w:div>
    <w:div w:id="214187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Kwa21</b:Tag>
    <b:SourceType>Book</b:SourceType>
    <b:Guid>{E521D815-AF8D-410F-9722-7FE34FA8639C}</b:Guid>
    <b:Author>
      <b:Author>
        <b:NameList>
          <b:Person>
            <b:Last>Kwak</b:Last>
            <b:First>Yunseok</b:First>
          </b:Person>
          <b:Person>
            <b:Last>Yun</b:Last>
            <b:First>Won</b:First>
            <b:Middle>Joon</b:Middle>
          </b:Person>
          <b:Person>
            <b:Last>Jung</b:Last>
            <b:First>Soyi</b:First>
          </b:Person>
          <b:Person>
            <b:Last>Kim</b:Last>
            <b:First>Joongheon</b:First>
          </b:Person>
        </b:NameList>
      </b:Author>
    </b:Author>
    <b:Title>Quantum Neural Networks: Concepts, Applications, and Challenges.</b:Title>
    <b:Year>2021</b:Year>
    <b:RefOrder>5</b:RefOrder>
  </b:Source>
  <b:Source>
    <b:Tag>Gao17</b:Tag>
    <b:SourceType>JournalArticle</b:SourceType>
    <b:Guid>{91C79B57-93FA-4C26-9707-ECA5BC80C9A2}</b:Guid>
    <b:Author>
      <b:Author>
        <b:NameList>
          <b:Person>
            <b:Last>Gao</b:Last>
            <b:First>Xun</b:First>
          </b:Person>
          <b:Person>
            <b:Last>Duan</b:Last>
            <b:First>Lu-Ming</b:First>
          </b:Person>
        </b:NameList>
      </b:Author>
    </b:Author>
    <b:Title>Efficient representation of quantum many-body states with deep neural network</b:Title>
    <b:JournalName>Nature Communications</b:JournalName>
    <b:Year>2017</b:Year>
    <b:Pages>662</b:Pages>
    <b:Volume>8</b:Volume>
    <b:DOI>10.1038/s41467-017-00705-2</b:DOI>
    <b:RefOrder>3</b:RefOrder>
  </b:Source>
  <b:Source>
    <b:Tag>Sho94</b:Tag>
    <b:SourceType>ConferenceProceedings</b:SourceType>
    <b:Guid>{CCF4EED0-5BA8-4F5B-B344-A0C6756AD168}</b:Guid>
    <b:Author>
      <b:Author>
        <b:NameList>
          <b:Person>
            <b:Last>Shor</b:Last>
            <b:First>P.W.</b:First>
          </b:Person>
        </b:NameList>
      </b:Author>
    </b:Author>
    <b:Title>Algorithms for quantum computation: Discrete logarithms and factoring</b:Title>
    <b:Year>1994</b:Year>
    <b:Pages>124-134</b:Pages>
    <b:ConferenceName>Proceedings 35th Annual Symposium on Foundations of Computer Science</b:ConferenceName>
    <b:Publisher>IEEE Comput. Soc. Press</b:Publisher>
    <b:DOI>10.1109/SFCS.1994.365700</b:DOI>
    <b:RefOrder>7</b:RefOrder>
  </b:Source>
  <b:Source>
    <b:Tag>Car16</b:Tag>
    <b:SourceType>JournalArticle</b:SourceType>
    <b:Guid>{A9D5961E-7C29-43F9-93D0-1B91F3532CEA}</b:Guid>
    <b:Author>
      <b:Author>
        <b:NameList>
          <b:Person>
            <b:Last>Carleo</b:Last>
            <b:First>Giuseppe</b:First>
          </b:Person>
          <b:Person>
            <b:Last>Troyer</b:Last>
            <b:First>Mathias</b:First>
          </b:Person>
        </b:NameList>
      </b:Author>
    </b:Author>
    <b:Title>Networks, Solving the Quantum Many-Body Problem with Artificial Neural</b:Title>
    <b:Year>2017</b:Year>
    <b:JournalName>Science</b:JournalName>
    <b:Volume>355</b:Volume>
    <b:Pages>602-606</b:Pages>
    <b:Issue>6325</b:Issue>
    <b:RefOrder>2</b:RefOrder>
  </b:Source>
  <b:Source>
    <b:Tag>And</b:Tag>
    <b:SourceType>JournalArticle</b:SourceType>
    <b:Guid>{906C3B9C-0370-4C28-9B3D-8444697C057C}</b:Guid>
    <b:Author>
      <b:Author>
        <b:NameList>
          <b:Person>
            <b:Last>Rocchetto</b:Last>
            <b:First>Andrea</b:First>
          </b:Person>
          <b:Person>
            <b:Last>Grant</b:Last>
            <b:First>Edward</b:First>
          </b:Person>
          <b:Person>
            <b:Last>Strelchuk</b:Last>
            <b:First>Sergii</b:First>
          </b:Person>
          <b:Person>
            <b:Last>Carleo</b:Last>
            <b:First>Giuseppe</b:First>
          </b:Person>
          <b:Person>
            <b:Last>Severini</b:Last>
            <b:First>Simone</b:First>
          </b:Person>
        </b:NameList>
      </b:Author>
    </b:Author>
    <b:Title>Learning hard quantum distributions with variational</b:Title>
    <b:JournalName>Nature, NPJ Quantum Information</b:JournalName>
    <b:Year>2018</b:Year>
    <b:Volume>4</b:Volume>
    <b:Issue>28</b:Issue>
    <b:DOI>https://doi.org/10.1038/s41534-018-0077-z</b:DOI>
    <b:RefOrder>4</b:RefOrder>
  </b:Source>
  <b:Source>
    <b:Tag>Fef15</b:Tag>
    <b:SourceType>JournalArticle</b:SourceType>
    <b:Guid>{FC08D9CF-FB2C-4B65-B1A9-CB197761AC59}</b:Guid>
    <b:Author>
      <b:Author>
        <b:NameList>
          <b:Person>
            <b:Last>Fefferman</b:Last>
            <b:First>Bill</b:First>
          </b:Person>
          <b:Person>
            <b:Last>Chris Umans</b:Last>
            <b:First>Chris</b:First>
          </b:Person>
        </b:NameList>
      </b:Author>
    </b:Author>
    <b:Title>The Power of Quantum Fourier Sampling</b:Title>
    <b:JournalName>arXiv:1507.05592</b:JournalName>
    <b:Year>2015</b:Year>
    <b:DOI>https://doi.org/10.48550/arXiv.1507.05592</b:DOI>
    <b:RefOrder>8</b:RefOrder>
  </b:Source>
  <b:Source>
    <b:Tag>Isa23</b:Tag>
    <b:SourceType>InternetSite</b:SourceType>
    <b:Guid>{18B25220-A539-4DE0-B2B8-CCA9D3B4FF58}</b:Guid>
    <b:Title>Beyond classical computing with qsim</b:Title>
    <b:Year>2023</b:Year>
    <b:Author>
      <b:Author>
        <b:NameList>
          <b:Person>
            <b:Last>Isacsson</b:Last>
            <b:First>Theodor</b:First>
          </b:Person>
        </b:NameList>
      </b:Author>
    </b:Author>
    <b:URL>https://pennylane.ai/qml/demos/qsim_beyond_classical/</b:URL>
    <b:RefOrder>9</b:RefOrder>
  </b:Source>
  <b:Source>
    <b:Tag>Cir</b:Tag>
    <b:SourceType>InternetSite</b:SourceType>
    <b:Guid>{CB2AE073-9A53-40E8-8270-3040E1AC44C9}</b:Guid>
    <b:Author>
      <b:Author>
        <b:NameList>
          <b:Person>
            <b:Last>Cirq Developers</b:Last>
          </b:Person>
        </b:NameList>
      </b:Author>
    </b:Author>
    <b:Title>Cirq</b:Title>
    <b:URL>https://github.com/quantumlib/Cirq/graphs/contributors, https://github.com/quantumlib/Cirq</b:URL>
    <b:RefOrder>12</b:RefOrder>
  </b:Source>
  <b:Source>
    <b:Tag>Qua20</b:Tag>
    <b:SourceType>InternetSite</b:SourceType>
    <b:Guid>{BFF98431-C543-4E6F-B4ED-D4B6947D2245}</b:Guid>
    <b:Author>
      <b:Author>
        <b:NameList>
          <b:Person>
            <b:Last>Quantum AI team and collaborators</b:Last>
          </b:Person>
        </b:NameList>
      </b:Author>
    </b:Author>
    <b:Title>qsim</b:Title>
    <b:Year>2020</b:Year>
    <b:URL>https://github.com/quantumlib/qsim</b:URL>
    <b:RefOrder>11</b:RefOrder>
  </b:Source>
  <b:Source>
    <b:Tag>Kin13</b:Tag>
    <b:SourceType>JournalArticle</b:SourceType>
    <b:Guid>{00074B9E-C77D-4D97-9AC5-379A1053CDC5}</b:Guid>
    <b:Author>
      <b:Author>
        <b:NameList>
          <b:Person>
            <b:Last>Kingma</b:Last>
            <b:First>D.</b:First>
            <b:Middle>P.</b:Middle>
          </b:Person>
          <b:Person>
            <b:Last>Welling</b:Last>
            <b:First>M</b:First>
          </b:Person>
        </b:NameList>
      </b:Author>
    </b:Author>
    <b:Title>Auto-Encoding Variational Bayes</b:Title>
    <b:JournalName>arXiv:1312.6114</b:JournalName>
    <b:Year>2013</b:Year>
    <b:DOI>https://doi.org/10.48550/arXiv.1312.6114</b:DOI>
    <b:RefOrder>13</b:RefOrder>
  </b:Source>
  <b:Source>
    <b:Tag>Pap21</b:Tag>
    <b:SourceType>JournalArticle</b:SourceType>
    <b:Guid>{04AF099D-6A32-4BD4-932A-FF7FB6923AFB}</b:Guid>
    <b:Author>
      <b:Author>
        <b:NameList>
          <b:Person>
            <b:Last>Papamakarios</b:Last>
            <b:First>George</b:First>
          </b:Person>
          <b:Person>
            <b:Last>Nalisnick</b:Last>
            <b:First>Eric</b:First>
          </b:Person>
          <b:Person>
            <b:Last>Rezende</b:Last>
            <b:First>Danilo</b:First>
            <b:Middle>Jimenez</b:Middle>
          </b:Person>
          <b:Person>
            <b:Last>Mohamed</b:Last>
            <b:First>Shakir</b:First>
          </b:Person>
          <b:Person>
            <b:Last>Lakshminarayanan</b:Last>
            <b:First>Balaji</b:First>
          </b:Person>
        </b:NameList>
      </b:Author>
    </b:Author>
    <b:Title>Normalizing flows for probabilistic modeling and inference</b:Title>
    <b:JournalName>Journal of Machine Learning Research</b:JournalName>
    <b:Year>2021</b:Year>
    <b:Pages>1-64</b:Pages>
    <b:Volume>22</b:Volume>
    <b:RefOrder>14</b:RefOrder>
  </b:Source>
  <b:Source>
    <b:Tag>Joh66</b:Tag>
    <b:SourceType>JournalArticle</b:SourceType>
    <b:Guid>{433228BA-9FCB-4D15-8B06-647B568D701C}</b:Guid>
    <b:Author>
      <b:Author>
        <b:NameList>
          <b:Person>
            <b:Last>Johnson</b:Last>
            <b:First>Richard</b:First>
          </b:Person>
        </b:NameList>
      </b:Author>
    </b:Author>
    <b:Title>The minimal transformation to orthonormality</b:Title>
    <b:JournalName>Psychometrika</b:JournalName>
    <b:Year>1966</b:Year>
    <b:Pages>61-66</b:Pages>
    <b:Volume>31</b:Volume>
    <b:RefOrder>15</b:RefOrder>
  </b:Source>
  <b:Source>
    <b:Tag>Tab13</b:Tag>
    <b:SourceType>JournalArticle</b:SourceType>
    <b:Guid>{3E2F879F-91A6-4D2B-AE3B-04AA680EDB7E}</b:Guid>
    <b:Author>
      <b:Author>
        <b:NameList>
          <b:Person>
            <b:Last>Tabak</b:Last>
            <b:First>Esteban</b:First>
            <b:Middle>G.</b:Middle>
          </b:Person>
          <b:Person>
            <b:Last>Turner</b:Last>
            <b:First>Cristina</b:First>
            <b:Middle>V.</b:Middle>
          </b:Person>
        </b:NameList>
      </b:Author>
    </b:Author>
    <b:Title>A family of nonparametric density estimation</b:Title>
    <b:JournalName>Communications on Pure and Applied Mathematics</b:JournalName>
    <b:Year>2013</b:Year>
    <b:Pages>145-164</b:Pages>
    <b:Volume>66</b:Volume>
    <b:Issue>2</b:Issue>
    <b:RefOrder>16</b:RefOrder>
  </b:Source>
  <b:Source>
    <b:Tag>Whi21</b:Tag>
    <b:SourceType>JournalArticle</b:SourceType>
    <b:Guid>{D2F67043-30B7-45D9-ADF7-FB79E0A314E1}</b:Guid>
    <b:Author>
      <b:Author>
        <b:NameList>
          <b:Person>
            <b:Last>White</b:Last>
            <b:First>Andrew</b:First>
            <b:Middle>D</b:Middle>
          </b:Person>
        </b:NameList>
      </b:Author>
    </b:Author>
    <b:Title>Deep Learning for Molecules and Materials</b:Title>
    <b:JournalName>Living Journal of Computational Molecular Science</b:JournalName>
    <b:Year>2021</b:Year>
    <b:Pages>1499</b:Pages>
    <b:Volume>3</b:Volume>
    <b:Issue>1</b:Issue>
    <b:URL>https://dmol.pub</b:URL>
    <b:DOI>10.33011/livecoms.3.1.1499</b:DOI>
    <b:RefOrder>17</b:RefOrder>
  </b:Source>
  <b:Source>
    <b:Tag>Blo46</b:Tag>
    <b:SourceType>JournalArticle</b:SourceType>
    <b:Guid>{B1A69B03-939B-4E51-89D0-123F35196758}</b:Guid>
    <b:Author>
      <b:Author>
        <b:NameList>
          <b:Person>
            <b:Last>Bloch</b:Last>
            <b:First>Felix</b:First>
          </b:Person>
        </b:NameList>
      </b:Author>
    </b:Author>
    <b:Title>Nuclear induction</b:Title>
    <b:JournalName>Physical Review</b:JournalName>
    <b:Year>1946</b:Year>
    <b:Pages>46-474</b:Pages>
    <b:Volume>70</b:Volume>
    <b:Issue>7-8</b:Issue>
    <b:RefOrder>6</b:RefOrder>
  </b:Source>
  <b:Source>
    <b:Tag>Aar13</b:Tag>
    <b:SourceType>JournalArticle</b:SourceType>
    <b:Guid>{C0F690B3-7BF3-4837-8983-8BAE33AA7E40}</b:Guid>
    <b:Author>
      <b:Author>
        <b:NameList>
          <b:Person>
            <b:Last>Aaronson</b:Last>
            <b:First>Scott</b:First>
          </b:Person>
          <b:Person>
            <b:Last>Arkhipov</b:Last>
            <b:First>Alex</b:First>
          </b:Person>
        </b:NameList>
      </b:Author>
    </b:Author>
    <b:Title>The Computational Complexity of Linear Optics</b:Title>
    <b:JournalName>Theory of Computing</b:JournalName>
    <b:Year>2013</b:Year>
    <b:Pages>143-252</b:Pages>
    <b:Volume>9</b:Volume>
    <b:DOI>10.4086/toc.2013.v009a004</b:DOI>
    <b:RefOrder>18</b:RefOrder>
  </b:Source>
  <b:Source>
    <b:Tag>Fey82</b:Tag>
    <b:SourceType>JournalArticle</b:SourceType>
    <b:Guid>{F1531AA6-2B62-4E5E-8134-1E38229FE9D3}</b:Guid>
    <b:Author>
      <b:Author>
        <b:NameList>
          <b:Person>
            <b:Last>Feynman</b:Last>
            <b:First>Richard</b:First>
          </b:Person>
        </b:NameList>
      </b:Author>
    </b:Author>
    <b:Title>Simulating Physics with Computers</b:Title>
    <b:JournalName>International Journal of Theoretical Physics</b:JournalName>
    <b:Year>1982</b:Year>
    <b:Pages>467-488</b:Pages>
    <b:Volume>21</b:Volume>
    <b:Issue>6/7</b:Issue>
    <b:RefOrder>1</b:RefOrder>
  </b:Source>
  <b:Source>
    <b:Tag>Aru19</b:Tag>
    <b:SourceType>JournalArticle</b:SourceType>
    <b:Guid>{20F23AF6-FF49-48B7-BA4D-84C14502A216}</b:Guid>
    <b:Title>Quantum supremacy using a programmable superconducting processo</b:Title>
    <b:Year>2019</b:Year>
    <b:Author>
      <b:Author>
        <b:NameList>
          <b:Person>
            <b:Last>Arute</b:Last>
            <b:First>F.</b:First>
          </b:Person>
          <b:Person>
            <b:Last>Arya</b:Last>
            <b:First>K.</b:First>
          </b:Person>
          <b:Person>
            <b:Last>Babbush</b:Last>
            <b:First>R.</b:First>
          </b:Person>
          <b:Person>
            <b:Last>al.</b:Last>
            <b:First>et</b:First>
          </b:Person>
        </b:NameList>
      </b:Author>
    </b:Author>
    <b:JournalName>Nature</b:JournalName>
    <b:Pages>505-510</b:Pages>
    <b:Volume>574</b:Volume>
    <b:DOI>https://doi.org/10.1038/s41586-019-1666-5</b:DOI>
    <b:RefOrder>10</b:RefOrder>
  </b:Source>
</b:Sources>
</file>

<file path=customXml/itemProps1.xml><?xml version="1.0" encoding="utf-8"?>
<ds:datastoreItem xmlns:ds="http://schemas.openxmlformats.org/officeDocument/2006/customXml" ds:itemID="{7378CEE2-2B5B-4E47-9853-48B832D06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2177</TotalTime>
  <Pages>17</Pages>
  <Words>4566</Words>
  <Characters>26030</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Zhao</dc:creator>
  <cp:keywords/>
  <dc:description/>
  <cp:lastModifiedBy>Ying Zhao</cp:lastModifiedBy>
  <cp:revision>338</cp:revision>
  <dcterms:created xsi:type="dcterms:W3CDTF">2024-02-13T02:19:00Z</dcterms:created>
  <dcterms:modified xsi:type="dcterms:W3CDTF">2024-03-27T02:54:00Z</dcterms:modified>
</cp:coreProperties>
</file>